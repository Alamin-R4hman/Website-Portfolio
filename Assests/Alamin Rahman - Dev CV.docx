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2E46" w14:textId="77777777" w:rsidR="00661AB7" w:rsidRDefault="00000000">
      <w:pPr>
        <w:spacing w:after="0" w:line="24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Alamin Rahman</w:t>
      </w:r>
    </w:p>
    <w:p w14:paraId="6F92180E" w14:textId="77777777" w:rsidR="00661AB7" w:rsidRDefault="00000000">
      <w:pPr>
        <w:spacing w:after="0" w:line="240" w:lineRule="auto"/>
        <w:jc w:val="center"/>
      </w:pPr>
      <w:r>
        <w:rPr>
          <w:b/>
        </w:rPr>
        <w:t>Address:</w:t>
      </w:r>
      <w:r>
        <w:t xml:space="preserve"> Romford, London</w:t>
      </w:r>
    </w:p>
    <w:p w14:paraId="52B1CF1D" w14:textId="77777777" w:rsidR="00661AB7" w:rsidRDefault="00000000">
      <w:pPr>
        <w:spacing w:after="0" w:line="240" w:lineRule="auto"/>
        <w:jc w:val="center"/>
      </w:pPr>
      <w:r>
        <w:rPr>
          <w:b/>
        </w:rPr>
        <w:t xml:space="preserve">Mobile: </w:t>
      </w:r>
      <w:r>
        <w:t>07539852381</w:t>
      </w:r>
      <w:r>
        <w:rPr>
          <w:b/>
        </w:rPr>
        <w:t xml:space="preserve"> Email: </w:t>
      </w:r>
      <w:r>
        <w:t>alamin7846@gmail.com</w:t>
      </w:r>
    </w:p>
    <w:p w14:paraId="0A637975" w14:textId="749E6EEA" w:rsidR="00661AB7" w:rsidRDefault="00000000">
      <w:pPr>
        <w:spacing w:after="0" w:line="240" w:lineRule="auto"/>
        <w:jc w:val="center"/>
      </w:pPr>
      <w:r>
        <w:rPr>
          <w:b/>
        </w:rPr>
        <w:t xml:space="preserve">Portfolio: </w:t>
      </w:r>
      <w:hyperlink r:id="rId6" w:history="1">
        <w:r w:rsidR="00FE5EF9" w:rsidRPr="00FE5EF9">
          <w:rPr>
            <w:rStyle w:val="Hyperlink"/>
          </w:rPr>
          <w:t>a</w:t>
        </w:r>
        <w:r w:rsidRPr="00FE5EF9">
          <w:rPr>
            <w:rStyle w:val="Hyperlink"/>
          </w:rPr>
          <w:t>laminrahman.c</w:t>
        </w:r>
        <w:r w:rsidRPr="00FE5EF9">
          <w:rPr>
            <w:rStyle w:val="Hyperlink"/>
          </w:rPr>
          <w:t>o</w:t>
        </w:r>
        <w:r w:rsidRPr="00FE5EF9">
          <w:rPr>
            <w:rStyle w:val="Hyperlink"/>
          </w:rPr>
          <w:t>.uk</w:t>
        </w:r>
      </w:hyperlink>
    </w:p>
    <w:p w14:paraId="253742E4" w14:textId="77777777" w:rsidR="00661AB7" w:rsidRDefault="00661AB7">
      <w:pPr>
        <w:spacing w:after="0" w:line="240" w:lineRule="auto"/>
      </w:pPr>
    </w:p>
    <w:p w14:paraId="540DDFF2" w14:textId="77777777" w:rsidR="00661AB7" w:rsidRDefault="00000000">
      <w:pPr>
        <w:pBdr>
          <w:bottom w:val="single" w:sz="4" w:space="1" w:color="000000"/>
        </w:pBdr>
        <w:spacing w:after="0" w:line="240" w:lineRule="auto"/>
      </w:pPr>
      <w:r>
        <w:rPr>
          <w:b/>
        </w:rPr>
        <w:t xml:space="preserve">Personal Profile </w:t>
      </w:r>
    </w:p>
    <w:p w14:paraId="33552CD1" w14:textId="77777777" w:rsidR="00661AB7" w:rsidRDefault="00661AB7">
      <w:pPr>
        <w:spacing w:after="0" w:line="240" w:lineRule="auto"/>
      </w:pPr>
    </w:p>
    <w:p w14:paraId="65A528F6" w14:textId="304297E9" w:rsidR="00661AB7" w:rsidRDefault="00000000">
      <w:pPr>
        <w:rPr>
          <w:highlight w:val="white"/>
        </w:rPr>
      </w:pPr>
      <w:r>
        <w:t xml:space="preserve">Combining experience in customer service, business operations, and a plumbing apprenticeship, I offer versatility and reliability. My true passion lies in Software Development, as you can see through my </w:t>
      </w:r>
      <w:r w:rsidR="00FE5EF9">
        <w:t>enrolment</w:t>
      </w:r>
      <w:r>
        <w:t xml:space="preserve"> in a rigorous 3-month Software Development Skills Bootcamp with Just IT and ongoing self-study on platforms like Udemy. This commitment reflects my dedication and eagerness to expand my knowledge in this field, aligning with my goal of becoming a skilled Junior Software Developer.</w:t>
      </w:r>
      <w:r>
        <w:rPr>
          <w:highlight w:val="white"/>
        </w:rPr>
        <w:t xml:space="preserve"> I aim to create solutions that solve problems</w:t>
      </w:r>
      <w:r>
        <w:t>, continually learning and growing in coding to improve user experiences and stay up to date with the latest technology trends.</w:t>
      </w:r>
    </w:p>
    <w:p w14:paraId="0C2159CF" w14:textId="77777777" w:rsidR="00661AB7" w:rsidRDefault="00661AB7">
      <w:pPr>
        <w:spacing w:after="0" w:line="240" w:lineRule="auto"/>
      </w:pPr>
    </w:p>
    <w:p w14:paraId="767F1803" w14:textId="77777777" w:rsidR="00661AB7" w:rsidRDefault="00000000">
      <w:pPr>
        <w:pBdr>
          <w:bottom w:val="single" w:sz="4" w:space="1" w:color="000000"/>
        </w:pBdr>
        <w:spacing w:after="0" w:line="240" w:lineRule="auto"/>
      </w:pPr>
      <w:r>
        <w:rPr>
          <w:b/>
        </w:rPr>
        <w:t>Education and IT Training</w:t>
      </w:r>
    </w:p>
    <w:p w14:paraId="04C925AD" w14:textId="77777777" w:rsidR="00661AB7" w:rsidRDefault="00661AB7">
      <w:pPr>
        <w:spacing w:after="0" w:line="240" w:lineRule="auto"/>
        <w:ind w:left="720"/>
      </w:pPr>
    </w:p>
    <w:p w14:paraId="33B7179E" w14:textId="77777777" w:rsidR="00661AB7" w:rsidRDefault="00661AB7">
      <w:pPr>
        <w:spacing w:after="0" w:line="240" w:lineRule="auto"/>
        <w:ind w:left="720"/>
        <w:rPr>
          <w:b/>
        </w:rPr>
      </w:pPr>
    </w:p>
    <w:tbl>
      <w:tblPr>
        <w:tblStyle w:val="a"/>
        <w:tblpPr w:leftFromText="180" w:rightFromText="180" w:topFromText="180" w:bottomFromText="180" w:vertAnchor="text" w:tblpX="-15"/>
        <w:tblW w:w="8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0"/>
        <w:gridCol w:w="4270"/>
      </w:tblGrid>
      <w:tr w:rsidR="00661AB7" w14:paraId="4987E6FC" w14:textId="77777777" w:rsidTr="00FE5EF9">
        <w:trPr>
          <w:trHeight w:val="329"/>
        </w:trPr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211E3F7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11/23 - 12/23</w:t>
            </w:r>
          </w:p>
          <w:p w14:paraId="53632CDB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Digital Skills Training: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EBCBB42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Click Start London, London</w:t>
            </w:r>
          </w:p>
          <w:p w14:paraId="49688374" w14:textId="77777777" w:rsidR="00661AB7" w:rsidRDefault="00000000">
            <w:pPr>
              <w:spacing w:after="0" w:line="240" w:lineRule="auto"/>
            </w:pPr>
            <w:r>
              <w:t>Completed Fundamentals of Digital Marketing and Microsoft Excel</w:t>
            </w:r>
          </w:p>
        </w:tc>
      </w:tr>
      <w:tr w:rsidR="00661AB7" w14:paraId="534C638B" w14:textId="77777777" w:rsidTr="00FE5EF9">
        <w:trPr>
          <w:trHeight w:val="329"/>
        </w:trPr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DB53652" w14:textId="77777777" w:rsidR="00661AB7" w:rsidRDefault="00000000">
            <w:pPr>
              <w:spacing w:after="0" w:line="240" w:lineRule="auto"/>
            </w:pPr>
            <w:r>
              <w:rPr>
                <w:b/>
              </w:rPr>
              <w:t xml:space="preserve">06/23 - Present </w:t>
            </w:r>
          </w:p>
          <w:p w14:paraId="2BF1F3C2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Digital Skills Bootcamp: Software Development 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2118A3" w14:textId="77777777" w:rsidR="00661AB7" w:rsidRDefault="00000000">
            <w:pPr>
              <w:spacing w:after="0" w:line="240" w:lineRule="auto"/>
            </w:pPr>
            <w:r>
              <w:rPr>
                <w:b/>
              </w:rPr>
              <w:t>Just IT Training Ltd, London</w:t>
            </w:r>
          </w:p>
          <w:p w14:paraId="1CBB2A24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t>A twelve-week intensive bootcamp covering the fundamentals of Web and Software development.</w:t>
            </w:r>
          </w:p>
        </w:tc>
      </w:tr>
      <w:tr w:rsidR="00661AB7" w14:paraId="3D5E3285" w14:textId="77777777" w:rsidTr="00FE5EF9">
        <w:trPr>
          <w:trHeight w:val="221"/>
        </w:trPr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493BBBD" w14:textId="77777777" w:rsidR="00661AB7" w:rsidRDefault="00000000">
            <w:pPr>
              <w:spacing w:after="0" w:line="240" w:lineRule="auto"/>
            </w:pPr>
            <w:r>
              <w:rPr>
                <w:b/>
              </w:rPr>
              <w:t xml:space="preserve">09/17 - 05/19 </w:t>
            </w:r>
          </w:p>
          <w:p w14:paraId="22961F3F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Diploma: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3988B4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Canterbury College, Canterbury</w:t>
            </w:r>
          </w:p>
          <w:p w14:paraId="5E3E52E8" w14:textId="77777777" w:rsidR="00661AB7" w:rsidRDefault="00000000">
            <w:pPr>
              <w:spacing w:after="0" w:line="240" w:lineRule="auto"/>
            </w:pPr>
            <w:r>
              <w:t>Plumbing diploma level 2 &amp; 3</w:t>
            </w:r>
          </w:p>
          <w:p w14:paraId="17FF6F51" w14:textId="77777777" w:rsidR="00661AB7" w:rsidRDefault="00661AB7">
            <w:pPr>
              <w:widowControl w:val="0"/>
              <w:spacing w:after="0" w:line="240" w:lineRule="auto"/>
              <w:rPr>
                <w:b/>
              </w:rPr>
            </w:pPr>
          </w:p>
        </w:tc>
      </w:tr>
      <w:tr w:rsidR="00661AB7" w14:paraId="78B2483C" w14:textId="77777777" w:rsidTr="00FE5EF9">
        <w:trPr>
          <w:trHeight w:val="217"/>
        </w:trPr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1C4E5B7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01/11 - 10/16</w:t>
            </w:r>
          </w:p>
          <w:p w14:paraId="59AD8FAC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Leading:</w:t>
            </w:r>
          </w:p>
          <w:p w14:paraId="726D8C6D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GCSE:</w:t>
            </w:r>
          </w:p>
        </w:tc>
        <w:tc>
          <w:tcPr>
            <w:tcW w:w="4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FB134B8" w14:textId="77777777" w:rsidR="00661AB7" w:rsidRDefault="00000000">
            <w:pPr>
              <w:spacing w:after="0" w:line="240" w:lineRule="auto"/>
            </w:pPr>
            <w:r>
              <w:rPr>
                <w:b/>
              </w:rPr>
              <w:t>Darul Uloom London, Chislehurst</w:t>
            </w:r>
          </w:p>
          <w:p w14:paraId="7C40723F" w14:textId="77777777" w:rsidR="00661AB7" w:rsidRDefault="00000000">
            <w:pPr>
              <w:spacing w:after="0" w:line="240" w:lineRule="auto"/>
            </w:pPr>
            <w:r>
              <w:t xml:space="preserve">Level 2 apprenticeship </w:t>
            </w:r>
          </w:p>
          <w:p w14:paraId="4F6BE162" w14:textId="77777777" w:rsidR="00661AB7" w:rsidRDefault="00000000">
            <w:pPr>
              <w:spacing w:after="0" w:line="240" w:lineRule="auto"/>
              <w:rPr>
                <w:b/>
              </w:rPr>
            </w:pPr>
            <w:r>
              <w:t>8 GCSEs</w:t>
            </w:r>
          </w:p>
        </w:tc>
      </w:tr>
    </w:tbl>
    <w:p w14:paraId="6A8A2B9E" w14:textId="77777777" w:rsidR="00661AB7" w:rsidRDefault="00661AB7">
      <w:pPr>
        <w:spacing w:after="0" w:line="240" w:lineRule="auto"/>
        <w:ind w:left="720"/>
        <w:rPr>
          <w:b/>
        </w:rPr>
      </w:pPr>
    </w:p>
    <w:p w14:paraId="2AB8B574" w14:textId="77777777" w:rsidR="00661AB7" w:rsidRDefault="00000000">
      <w:pPr>
        <w:pBdr>
          <w:bottom w:val="single" w:sz="4" w:space="1" w:color="000000"/>
        </w:pBdr>
        <w:spacing w:after="0" w:line="240" w:lineRule="auto"/>
      </w:pPr>
      <w:r>
        <w:rPr>
          <w:b/>
        </w:rPr>
        <w:t>IT Skills</w:t>
      </w:r>
      <w:r>
        <w:rPr>
          <w:b/>
        </w:rPr>
        <w:tab/>
      </w:r>
      <w:r>
        <w:rPr>
          <w:b/>
        </w:rPr>
        <w:tab/>
      </w:r>
    </w:p>
    <w:p w14:paraId="0B15EB4D" w14:textId="77777777" w:rsidR="00661AB7" w:rsidRDefault="00661AB7">
      <w:pPr>
        <w:spacing w:after="0" w:line="240" w:lineRule="auto"/>
      </w:pPr>
    </w:p>
    <w:p w14:paraId="62F09960" w14:textId="484C4C98" w:rsidR="00661AB7" w:rsidRDefault="00000000">
      <w:pPr>
        <w:spacing w:after="0" w:line="240" w:lineRule="auto"/>
        <w:jc w:val="both"/>
      </w:pPr>
      <w:r>
        <w:rPr>
          <w:b/>
        </w:rPr>
        <w:t xml:space="preserve">Software Development Skills: </w:t>
      </w:r>
      <w:r>
        <w:t>Python</w:t>
      </w:r>
      <w:r w:rsidR="00CF615F">
        <w:t xml:space="preserve"> |</w:t>
      </w:r>
      <w:r>
        <w:t xml:space="preserve"> MySQL </w:t>
      </w:r>
    </w:p>
    <w:p w14:paraId="4338DEC0" w14:textId="77777777" w:rsidR="00661AB7" w:rsidRDefault="00661AB7">
      <w:pPr>
        <w:spacing w:after="0" w:line="240" w:lineRule="auto"/>
      </w:pPr>
    </w:p>
    <w:p w14:paraId="77C654A6" w14:textId="1C65DC30" w:rsidR="00661AB7" w:rsidRDefault="00000000">
      <w:pPr>
        <w:spacing w:after="0" w:line="240" w:lineRule="auto"/>
        <w:jc w:val="both"/>
      </w:pPr>
      <w:r>
        <w:rPr>
          <w:b/>
        </w:rPr>
        <w:t xml:space="preserve">Web Technology: </w:t>
      </w:r>
      <w:r>
        <w:t>HTML5</w:t>
      </w:r>
      <w:r w:rsidR="00CF615F">
        <w:t xml:space="preserve"> |</w:t>
      </w:r>
      <w:r>
        <w:t xml:space="preserve"> CSS3 </w:t>
      </w:r>
      <w:r w:rsidR="00CF615F">
        <w:t>|</w:t>
      </w:r>
      <w:r>
        <w:t xml:space="preserve"> JavaScript </w:t>
      </w:r>
    </w:p>
    <w:p w14:paraId="5959997A" w14:textId="77777777" w:rsidR="009A26BA" w:rsidRDefault="009A26BA">
      <w:pPr>
        <w:spacing w:after="0" w:line="240" w:lineRule="auto"/>
        <w:jc w:val="both"/>
      </w:pPr>
    </w:p>
    <w:p w14:paraId="080A3997" w14:textId="3D316636" w:rsidR="009A26BA" w:rsidRDefault="009A26BA">
      <w:pPr>
        <w:spacing w:after="0" w:line="240" w:lineRule="auto"/>
        <w:jc w:val="both"/>
      </w:pPr>
      <w:r w:rsidRPr="009A26BA">
        <w:rPr>
          <w:b/>
          <w:bCs/>
        </w:rPr>
        <w:t>Frameworks:</w:t>
      </w:r>
      <w:r w:rsidRPr="00FE5EF9">
        <w:rPr>
          <w:b/>
          <w:bCs/>
        </w:rPr>
        <w:t xml:space="preserve"> </w:t>
      </w:r>
      <w:r w:rsidR="00FE5EF9">
        <w:t>Bootstrap</w:t>
      </w:r>
    </w:p>
    <w:p w14:paraId="692FFC4B" w14:textId="77777777" w:rsidR="009A26BA" w:rsidRDefault="009A26BA">
      <w:pPr>
        <w:spacing w:after="0" w:line="240" w:lineRule="auto"/>
        <w:jc w:val="both"/>
      </w:pPr>
    </w:p>
    <w:p w14:paraId="0F88A26F" w14:textId="286F4185" w:rsidR="009A26BA" w:rsidRPr="009A26BA" w:rsidRDefault="009A26BA">
      <w:pPr>
        <w:spacing w:after="0" w:line="240" w:lineRule="auto"/>
        <w:jc w:val="both"/>
      </w:pPr>
      <w:r w:rsidRPr="009A26BA">
        <w:rPr>
          <w:b/>
          <w:bCs/>
        </w:rPr>
        <w:t xml:space="preserve">Technology: </w:t>
      </w:r>
      <w:r>
        <w:t xml:space="preserve">Git | </w:t>
      </w:r>
      <w:r w:rsidR="00FE5EF9">
        <w:t>GitHub</w:t>
      </w:r>
    </w:p>
    <w:p w14:paraId="0EAA4989" w14:textId="77777777" w:rsidR="00661AB7" w:rsidRDefault="00661AB7">
      <w:pPr>
        <w:spacing w:after="0" w:line="240" w:lineRule="auto"/>
        <w:jc w:val="both"/>
      </w:pPr>
    </w:p>
    <w:p w14:paraId="35D3CF88" w14:textId="3A47C724" w:rsidR="00661AB7" w:rsidRDefault="00000000">
      <w:pPr>
        <w:spacing w:after="0" w:line="240" w:lineRule="auto"/>
      </w:pPr>
      <w:r>
        <w:rPr>
          <w:b/>
        </w:rPr>
        <w:t xml:space="preserve">Core Programming Languages: </w:t>
      </w:r>
      <w:r>
        <w:t xml:space="preserve">Python </w:t>
      </w:r>
      <w:r w:rsidR="00CF615F">
        <w:t>|</w:t>
      </w:r>
      <w:r>
        <w:t xml:space="preserve"> JavaScript </w:t>
      </w:r>
    </w:p>
    <w:p w14:paraId="40B8AEB4" w14:textId="78F1ECF3" w:rsidR="00FE5EF9" w:rsidRDefault="00FE5EF9">
      <w:pPr>
        <w:spacing w:after="0" w:line="240" w:lineRule="auto"/>
        <w:rPr>
          <w:b/>
        </w:rPr>
      </w:pPr>
    </w:p>
    <w:p w14:paraId="28F1A0A0" w14:textId="372EF991" w:rsidR="00B122ED" w:rsidRDefault="00B122ED" w:rsidP="00B122ED">
      <w:pPr>
        <w:pBdr>
          <w:bottom w:val="single" w:sz="4" w:space="1" w:color="000000"/>
        </w:pBdr>
        <w:spacing w:after="0" w:line="240" w:lineRule="auto"/>
      </w:pPr>
      <w:r>
        <w:rPr>
          <w:b/>
        </w:rPr>
        <w:t>Projects</w:t>
      </w:r>
      <w:r>
        <w:rPr>
          <w:b/>
        </w:rPr>
        <w:tab/>
      </w:r>
      <w:r>
        <w:rPr>
          <w:b/>
        </w:rPr>
        <w:tab/>
      </w:r>
    </w:p>
    <w:p w14:paraId="58ABE68D" w14:textId="77777777" w:rsidR="00B122ED" w:rsidRDefault="00B122ED" w:rsidP="00B122ED">
      <w:pPr>
        <w:spacing w:after="0" w:line="240" w:lineRule="auto"/>
      </w:pPr>
    </w:p>
    <w:p w14:paraId="4899A688" w14:textId="351855FE" w:rsidR="00B122ED" w:rsidRDefault="00B122ED">
      <w:pPr>
        <w:spacing w:after="0" w:line="240" w:lineRule="auto"/>
        <w:rPr>
          <w:bCs/>
        </w:rPr>
      </w:pPr>
      <w:r>
        <w:rPr>
          <w:b/>
        </w:rPr>
        <w:t xml:space="preserve">JavaScript: </w:t>
      </w:r>
      <w:r>
        <w:rPr>
          <w:bCs/>
        </w:rPr>
        <w:t>Created a weather app, text to speech app and a quiz game.</w:t>
      </w:r>
    </w:p>
    <w:p w14:paraId="5603DDEE" w14:textId="77777777" w:rsidR="00B122ED" w:rsidRDefault="00B122ED">
      <w:pPr>
        <w:spacing w:after="0" w:line="240" w:lineRule="auto"/>
        <w:rPr>
          <w:bCs/>
        </w:rPr>
      </w:pPr>
    </w:p>
    <w:p w14:paraId="6EC05CB5" w14:textId="77777777" w:rsidR="00CF615F" w:rsidRDefault="00B122ED">
      <w:pPr>
        <w:spacing w:after="0" w:line="240" w:lineRule="auto"/>
        <w:rPr>
          <w:bCs/>
        </w:rPr>
      </w:pPr>
      <w:r w:rsidRPr="00B122ED">
        <w:rPr>
          <w:b/>
        </w:rPr>
        <w:t xml:space="preserve">Python and MySQL: </w:t>
      </w:r>
      <w:proofErr w:type="gramStart"/>
      <w:r w:rsidRPr="00B122ED">
        <w:rPr>
          <w:bCs/>
        </w:rPr>
        <w:t xml:space="preserve">Created </w:t>
      </w:r>
      <w:r w:rsidRPr="00B122ED">
        <w:rPr>
          <w:b/>
        </w:rPr>
        <w:t xml:space="preserve"> </w:t>
      </w:r>
      <w:r>
        <w:rPr>
          <w:bCs/>
        </w:rPr>
        <w:t>a</w:t>
      </w:r>
      <w:proofErr w:type="gramEnd"/>
      <w:r>
        <w:rPr>
          <w:bCs/>
        </w:rPr>
        <w:t xml:space="preserve"> movie database </w:t>
      </w:r>
      <w:r w:rsidR="00CF615F">
        <w:rPr>
          <w:bCs/>
        </w:rPr>
        <w:t>with CRUD functionality.</w:t>
      </w:r>
    </w:p>
    <w:p w14:paraId="0CD425A1" w14:textId="77777777" w:rsidR="00CF615F" w:rsidRDefault="00CF615F">
      <w:pPr>
        <w:spacing w:after="0" w:line="240" w:lineRule="auto"/>
        <w:rPr>
          <w:bCs/>
        </w:rPr>
      </w:pPr>
    </w:p>
    <w:p w14:paraId="78226308" w14:textId="5E3700BD" w:rsidR="00661AB7" w:rsidRPr="00B122ED" w:rsidRDefault="00CF615F">
      <w:pPr>
        <w:spacing w:after="0" w:line="240" w:lineRule="auto"/>
        <w:rPr>
          <w:bCs/>
        </w:rPr>
      </w:pPr>
      <w:r>
        <w:rPr>
          <w:b/>
        </w:rPr>
        <w:lastRenderedPageBreak/>
        <w:t xml:space="preserve">On-going: </w:t>
      </w:r>
      <w:r>
        <w:rPr>
          <w:bCs/>
        </w:rPr>
        <w:t xml:space="preserve"> Trying to create a fully functional takeaway website to help update a small businesses current website</w:t>
      </w:r>
    </w:p>
    <w:p w14:paraId="5A3E1E32" w14:textId="77777777" w:rsidR="00661AB7" w:rsidRDefault="00661AB7">
      <w:pPr>
        <w:spacing w:after="0" w:line="240" w:lineRule="auto"/>
      </w:pPr>
    </w:p>
    <w:p w14:paraId="1C193A69" w14:textId="77777777" w:rsidR="00661AB7" w:rsidRDefault="00000000">
      <w:pPr>
        <w:pBdr>
          <w:bottom w:val="single" w:sz="4" w:space="1" w:color="000000"/>
        </w:pBdr>
        <w:spacing w:after="0" w:line="240" w:lineRule="auto"/>
      </w:pPr>
      <w:r>
        <w:rPr>
          <w:b/>
        </w:rPr>
        <w:t>Employment History</w:t>
      </w:r>
    </w:p>
    <w:p w14:paraId="0EE2843F" w14:textId="77777777" w:rsidR="00661AB7" w:rsidRDefault="00661AB7">
      <w:pPr>
        <w:spacing w:after="0" w:line="240" w:lineRule="auto"/>
      </w:pPr>
    </w:p>
    <w:p w14:paraId="22F81DE9" w14:textId="77777777" w:rsidR="00661AB7" w:rsidRDefault="00000000">
      <w:pPr>
        <w:spacing w:after="0" w:line="240" w:lineRule="auto"/>
        <w:rPr>
          <w:b/>
        </w:rPr>
      </w:pPr>
      <w:r>
        <w:rPr>
          <w:b/>
        </w:rPr>
        <w:t>India Royal (Jun 2015 – Aug 2023)</w:t>
      </w:r>
    </w:p>
    <w:p w14:paraId="23A02FE4" w14:textId="77777777" w:rsidR="00661AB7" w:rsidRDefault="00000000">
      <w:pPr>
        <w:spacing w:after="0" w:line="240" w:lineRule="auto"/>
        <w:rPr>
          <w:b/>
        </w:rPr>
      </w:pPr>
      <w:r>
        <w:rPr>
          <w:b/>
        </w:rPr>
        <w:t>Waiter/Packager</w:t>
      </w:r>
    </w:p>
    <w:p w14:paraId="5359F2CD" w14:textId="77777777" w:rsidR="00661AB7" w:rsidRDefault="00661AB7">
      <w:pPr>
        <w:spacing w:after="0" w:line="240" w:lineRule="auto"/>
        <w:rPr>
          <w:b/>
        </w:rPr>
      </w:pPr>
    </w:p>
    <w:p w14:paraId="3CC48C6C" w14:textId="77777777" w:rsidR="00661AB7" w:rsidRDefault="00000000">
      <w:pPr>
        <w:numPr>
          <w:ilvl w:val="0"/>
          <w:numId w:val="4"/>
        </w:numPr>
        <w:spacing w:after="0" w:line="240" w:lineRule="auto"/>
      </w:pPr>
      <w:r>
        <w:t>Used time management and organisation to help with customer orders</w:t>
      </w:r>
    </w:p>
    <w:p w14:paraId="5B4BDEEE" w14:textId="77777777" w:rsidR="00661AB7" w:rsidRDefault="00000000">
      <w:pPr>
        <w:numPr>
          <w:ilvl w:val="0"/>
          <w:numId w:val="4"/>
        </w:numPr>
        <w:spacing w:after="0" w:line="240" w:lineRule="auto"/>
      </w:pPr>
      <w:r>
        <w:t>Exhibited excellent customer service skills by handling customer requests and complaints in a prompt manner.</w:t>
      </w:r>
    </w:p>
    <w:p w14:paraId="08B4262F" w14:textId="77777777" w:rsidR="00661AB7" w:rsidRDefault="00000000">
      <w:pPr>
        <w:numPr>
          <w:ilvl w:val="0"/>
          <w:numId w:val="4"/>
        </w:numPr>
        <w:spacing w:after="0" w:line="240" w:lineRule="auto"/>
      </w:pPr>
      <w:r>
        <w:t>Developed effective written and verbal communication skills through customer interactions.</w:t>
      </w:r>
    </w:p>
    <w:p w14:paraId="022984C3" w14:textId="77777777" w:rsidR="00661AB7" w:rsidRDefault="00000000">
      <w:pPr>
        <w:numPr>
          <w:ilvl w:val="0"/>
          <w:numId w:val="4"/>
        </w:numPr>
        <w:spacing w:after="0" w:line="240" w:lineRule="auto"/>
      </w:pPr>
      <w:r>
        <w:t>Collaborated with colleagues as part of a team, showcasing strong teamwork abilities.</w:t>
      </w:r>
    </w:p>
    <w:p w14:paraId="0DD6DC59" w14:textId="77777777" w:rsidR="00661AB7" w:rsidRDefault="00000000">
      <w:pPr>
        <w:numPr>
          <w:ilvl w:val="0"/>
          <w:numId w:val="4"/>
        </w:numPr>
        <w:spacing w:after="0" w:line="240" w:lineRule="auto"/>
      </w:pPr>
      <w:r>
        <w:t>Demonstrated flexibility and adaptability by handling different roles and responsibilities.</w:t>
      </w:r>
    </w:p>
    <w:p w14:paraId="06CFFBF5" w14:textId="77777777" w:rsidR="00661AB7" w:rsidRDefault="00000000">
      <w:pPr>
        <w:numPr>
          <w:ilvl w:val="0"/>
          <w:numId w:val="4"/>
        </w:numPr>
        <w:spacing w:after="0" w:line="240" w:lineRule="auto"/>
      </w:pPr>
      <w:r>
        <w:t>Employed troubleshooting and problem-solving skills in a fast-paced environment.</w:t>
      </w:r>
    </w:p>
    <w:p w14:paraId="7401A444" w14:textId="77777777" w:rsidR="00661AB7" w:rsidRDefault="00661AB7">
      <w:pPr>
        <w:spacing w:after="0" w:line="240" w:lineRule="auto"/>
        <w:rPr>
          <w:b/>
        </w:rPr>
      </w:pPr>
    </w:p>
    <w:p w14:paraId="7E07C2BB" w14:textId="77777777" w:rsidR="00661AB7" w:rsidRDefault="00000000">
      <w:pPr>
        <w:spacing w:after="0" w:line="240" w:lineRule="auto"/>
        <w:rPr>
          <w:b/>
        </w:rPr>
      </w:pPr>
      <w:r>
        <w:rPr>
          <w:b/>
        </w:rPr>
        <w:t>Personalise Me Ltd (Oct 2021 – March 2022)</w:t>
      </w:r>
    </w:p>
    <w:p w14:paraId="0AC66DDB" w14:textId="77777777" w:rsidR="00661AB7" w:rsidRDefault="00000000">
      <w:pPr>
        <w:spacing w:after="0" w:line="240" w:lineRule="auto"/>
        <w:rPr>
          <w:b/>
        </w:rPr>
      </w:pPr>
      <w:r>
        <w:rPr>
          <w:b/>
        </w:rPr>
        <w:t>Social media manager</w:t>
      </w:r>
    </w:p>
    <w:p w14:paraId="79713004" w14:textId="77777777" w:rsidR="00661AB7" w:rsidRDefault="00661AB7">
      <w:pPr>
        <w:spacing w:after="0" w:line="240" w:lineRule="auto"/>
        <w:ind w:left="720"/>
      </w:pPr>
    </w:p>
    <w:p w14:paraId="064BF1E8" w14:textId="77777777" w:rsidR="00661AB7" w:rsidRDefault="00000000">
      <w:pPr>
        <w:numPr>
          <w:ilvl w:val="0"/>
          <w:numId w:val="2"/>
        </w:numPr>
        <w:spacing w:after="0" w:line="240" w:lineRule="auto"/>
      </w:pPr>
      <w:r>
        <w:t>Demonstrated strong organisational and time management skills while creating and implementing social media strategies.</w:t>
      </w:r>
    </w:p>
    <w:p w14:paraId="2A8C0CDA" w14:textId="77777777" w:rsidR="00661AB7" w:rsidRDefault="00000000">
      <w:pPr>
        <w:numPr>
          <w:ilvl w:val="0"/>
          <w:numId w:val="2"/>
        </w:numPr>
        <w:spacing w:after="0" w:line="240" w:lineRule="auto"/>
      </w:pPr>
      <w:r>
        <w:t>Provided excellent customer service by improving client brand identities and content strategies.</w:t>
      </w:r>
    </w:p>
    <w:p w14:paraId="59D5CA2E" w14:textId="77777777" w:rsidR="00661AB7" w:rsidRDefault="00000000">
      <w:pPr>
        <w:numPr>
          <w:ilvl w:val="0"/>
          <w:numId w:val="2"/>
        </w:numPr>
        <w:spacing w:after="0" w:line="240" w:lineRule="auto"/>
      </w:pPr>
      <w:r>
        <w:t>Effectively utilised market research and content creation to enhance social media presence.</w:t>
      </w:r>
    </w:p>
    <w:p w14:paraId="79BA2F62" w14:textId="77777777" w:rsidR="00661AB7" w:rsidRDefault="00000000">
      <w:pPr>
        <w:numPr>
          <w:ilvl w:val="0"/>
          <w:numId w:val="2"/>
        </w:numPr>
        <w:spacing w:after="0" w:line="240" w:lineRule="auto"/>
      </w:pPr>
      <w:r>
        <w:t>Helped create and manage a content calendar</w:t>
      </w:r>
    </w:p>
    <w:p w14:paraId="76B8B949" w14:textId="77777777" w:rsidR="00661AB7" w:rsidRDefault="00000000">
      <w:pPr>
        <w:numPr>
          <w:ilvl w:val="0"/>
          <w:numId w:val="2"/>
        </w:numPr>
        <w:spacing w:after="0" w:line="240" w:lineRule="auto"/>
      </w:pPr>
      <w:r>
        <w:t>Regularly posted and updated social media posts</w:t>
      </w:r>
    </w:p>
    <w:p w14:paraId="27A91AEF" w14:textId="77777777" w:rsidR="00661AB7" w:rsidRDefault="00000000">
      <w:pPr>
        <w:numPr>
          <w:ilvl w:val="0"/>
          <w:numId w:val="2"/>
        </w:numPr>
        <w:spacing w:after="0" w:line="240" w:lineRule="auto"/>
      </w:pPr>
      <w:r>
        <w:t>Helped run an e-commerce business through Shopify</w:t>
      </w:r>
    </w:p>
    <w:p w14:paraId="1D7B0E94" w14:textId="77777777" w:rsidR="00661AB7" w:rsidRDefault="00661AB7">
      <w:pPr>
        <w:spacing w:after="0" w:line="240" w:lineRule="auto"/>
        <w:rPr>
          <w:b/>
        </w:rPr>
      </w:pPr>
    </w:p>
    <w:p w14:paraId="14EB0FBF" w14:textId="77777777" w:rsidR="00661AB7" w:rsidRDefault="00000000">
      <w:pPr>
        <w:spacing w:after="0" w:line="240" w:lineRule="auto"/>
        <w:rPr>
          <w:b/>
        </w:rPr>
      </w:pPr>
      <w:r>
        <w:rPr>
          <w:b/>
        </w:rPr>
        <w:t>Lazard Plumbing (Sep 2019 – March 2020)</w:t>
      </w:r>
    </w:p>
    <w:p w14:paraId="18C7CCE9" w14:textId="77777777" w:rsidR="00661AB7" w:rsidRDefault="00000000">
      <w:pPr>
        <w:spacing w:after="0" w:line="240" w:lineRule="auto"/>
        <w:rPr>
          <w:b/>
        </w:rPr>
      </w:pPr>
      <w:r>
        <w:rPr>
          <w:b/>
        </w:rPr>
        <w:t>Apprentice Plumber</w:t>
      </w:r>
    </w:p>
    <w:p w14:paraId="440CB4CD" w14:textId="77777777" w:rsidR="00661AB7" w:rsidRDefault="00661AB7">
      <w:pPr>
        <w:spacing w:after="0" w:line="240" w:lineRule="auto"/>
        <w:rPr>
          <w:b/>
        </w:rPr>
      </w:pPr>
    </w:p>
    <w:p w14:paraId="3680F21E" w14:textId="77777777" w:rsidR="00661AB7" w:rsidRDefault="00000000">
      <w:pPr>
        <w:numPr>
          <w:ilvl w:val="0"/>
          <w:numId w:val="3"/>
        </w:numPr>
        <w:spacing w:after="0" w:line="240" w:lineRule="auto"/>
      </w:pPr>
      <w:r>
        <w:t>Organised and maintained a clean work environment, highlighting organisational skills.</w:t>
      </w:r>
    </w:p>
    <w:p w14:paraId="0BD533FB" w14:textId="77777777" w:rsidR="00661AB7" w:rsidRDefault="00000000">
      <w:pPr>
        <w:numPr>
          <w:ilvl w:val="0"/>
          <w:numId w:val="3"/>
        </w:numPr>
        <w:spacing w:after="0" w:line="240" w:lineRule="auto"/>
      </w:pPr>
      <w:r>
        <w:t>Addressed customer inquiries, showcasing customer service skills.</w:t>
      </w:r>
    </w:p>
    <w:p w14:paraId="0D37D7D0" w14:textId="77777777" w:rsidR="00661AB7" w:rsidRDefault="00000000">
      <w:pPr>
        <w:numPr>
          <w:ilvl w:val="0"/>
          <w:numId w:val="3"/>
        </w:numPr>
        <w:spacing w:after="0" w:line="240" w:lineRule="auto"/>
      </w:pPr>
      <w:r>
        <w:t>Enhanced written and verbal communication skills while assisting colleagues.</w:t>
      </w:r>
    </w:p>
    <w:p w14:paraId="325EFFCF" w14:textId="77777777" w:rsidR="00661AB7" w:rsidRDefault="00000000">
      <w:pPr>
        <w:numPr>
          <w:ilvl w:val="0"/>
          <w:numId w:val="3"/>
        </w:numPr>
        <w:spacing w:after="0" w:line="240" w:lineRule="auto"/>
      </w:pPr>
      <w:r>
        <w:t>Worked effectively in a team environment.</w:t>
      </w:r>
    </w:p>
    <w:p w14:paraId="0188795A" w14:textId="77777777" w:rsidR="00661AB7" w:rsidRDefault="00000000">
      <w:pPr>
        <w:numPr>
          <w:ilvl w:val="0"/>
          <w:numId w:val="3"/>
        </w:numPr>
        <w:spacing w:after="0" w:line="240" w:lineRule="auto"/>
      </w:pPr>
      <w:r>
        <w:t>Adapted to different tasks and lifting heavy items, demonstrating flexibility and adaptability.</w:t>
      </w:r>
    </w:p>
    <w:p w14:paraId="6BA41A4E" w14:textId="77777777" w:rsidR="00661AB7" w:rsidRDefault="00000000">
      <w:pPr>
        <w:numPr>
          <w:ilvl w:val="0"/>
          <w:numId w:val="3"/>
        </w:numPr>
        <w:spacing w:after="0" w:line="240" w:lineRule="auto"/>
      </w:pPr>
      <w:r>
        <w:t>Utilised various tools and equipment, highlighting troubleshooting and problem-solving abilities.</w:t>
      </w:r>
    </w:p>
    <w:p w14:paraId="11920D6A" w14:textId="77777777" w:rsidR="00661AB7" w:rsidRDefault="00661AB7">
      <w:pPr>
        <w:spacing w:after="0" w:line="240" w:lineRule="auto"/>
      </w:pPr>
    </w:p>
    <w:p w14:paraId="2B1949E4" w14:textId="77777777" w:rsidR="00661AB7" w:rsidRDefault="00000000">
      <w:pPr>
        <w:pBdr>
          <w:bottom w:val="single" w:sz="4" w:space="1" w:color="000000"/>
        </w:pBdr>
        <w:spacing w:after="0" w:line="240" w:lineRule="auto"/>
        <w:rPr>
          <w:b/>
        </w:rPr>
      </w:pPr>
      <w:r>
        <w:rPr>
          <w:b/>
        </w:rPr>
        <w:t xml:space="preserve">Interests </w:t>
      </w:r>
    </w:p>
    <w:p w14:paraId="04347404" w14:textId="77777777" w:rsidR="00661AB7" w:rsidRDefault="00661AB7">
      <w:pPr>
        <w:spacing w:after="0" w:line="240" w:lineRule="auto"/>
        <w:rPr>
          <w:b/>
        </w:rPr>
      </w:pPr>
    </w:p>
    <w:p w14:paraId="6B537C2A" w14:textId="77777777" w:rsidR="00661AB7" w:rsidRDefault="00000000">
      <w:pPr>
        <w:spacing w:after="0" w:line="240" w:lineRule="auto"/>
      </w:pPr>
      <w:r>
        <w:rPr>
          <w:b/>
        </w:rPr>
        <w:t>Computing:</w:t>
      </w:r>
      <w:r>
        <w:t xml:space="preserve"> I have completed a 3-month software skills boot camp training course, demonstrating a commitment to further study and development. Actively engaged in software development projects, including web development using HTML, CSS, and JavaScript. I like to watch YouTube tutorials on coding and follow along to help me improve my skills and become proficient in coding.</w:t>
      </w:r>
    </w:p>
    <w:p w14:paraId="7CCF58BB" w14:textId="77777777" w:rsidR="00661AB7" w:rsidRDefault="00661AB7">
      <w:pPr>
        <w:spacing w:after="0" w:line="240" w:lineRule="auto"/>
      </w:pPr>
    </w:p>
    <w:p w14:paraId="398BF957" w14:textId="77777777" w:rsidR="00661AB7" w:rsidRDefault="00000000">
      <w:pPr>
        <w:spacing w:after="0" w:line="240" w:lineRule="auto"/>
        <w:rPr>
          <w:b/>
          <w:color w:val="374151"/>
          <w:shd w:val="clear" w:color="auto" w:fill="F7F7F8"/>
        </w:rPr>
      </w:pPr>
      <w:r>
        <w:rPr>
          <w:b/>
        </w:rPr>
        <w:t xml:space="preserve">Hobbies: </w:t>
      </w:r>
      <w:r>
        <w:t>I have a diverse range of hobbies. I enjoy spending time playing games, socialising with friends, and maintaining an active lifestyle through activities like going to the gym. More recently, I've been dedicated to self-improvement and productivity, which includes reading, continuous learning, and finding ways to stay physically and mentally active.</w:t>
      </w:r>
    </w:p>
    <w:p w14:paraId="49E95EBD" w14:textId="77777777" w:rsidR="00661AB7" w:rsidRDefault="00661AB7">
      <w:pPr>
        <w:spacing w:after="0" w:line="240" w:lineRule="auto"/>
      </w:pPr>
    </w:p>
    <w:p w14:paraId="18E4543A" w14:textId="77777777" w:rsidR="00661AB7" w:rsidRDefault="00000000">
      <w:pPr>
        <w:spacing w:after="0" w:line="240" w:lineRule="auto"/>
        <w:rPr>
          <w:b/>
        </w:rPr>
      </w:pPr>
      <w:r>
        <w:rPr>
          <w:b/>
        </w:rPr>
        <w:t>Additional Info:</w:t>
      </w:r>
    </w:p>
    <w:p w14:paraId="0A7FE733" w14:textId="77777777" w:rsidR="00661AB7" w:rsidRDefault="00661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7D556DB" w14:textId="77777777" w:rsidR="00661A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 have a full driving </w:t>
      </w:r>
      <w:r>
        <w:t>licence</w:t>
      </w:r>
      <w:r>
        <w:rPr>
          <w:color w:val="000000"/>
        </w:rPr>
        <w:t xml:space="preserve"> </w:t>
      </w:r>
    </w:p>
    <w:p w14:paraId="7E720CC3" w14:textId="77777777" w:rsidR="00661A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I speak both English and Bengali</w:t>
      </w:r>
      <w:r>
        <w:rPr>
          <w:b/>
          <w:color w:val="000000"/>
        </w:rPr>
        <w:t xml:space="preserve"> </w:t>
      </w:r>
    </w:p>
    <w:p w14:paraId="786082AE" w14:textId="77777777" w:rsidR="00661AB7" w:rsidRDefault="00661AB7">
      <w:pPr>
        <w:spacing w:after="0" w:line="240" w:lineRule="auto"/>
      </w:pPr>
    </w:p>
    <w:p w14:paraId="29825881" w14:textId="77777777" w:rsidR="00661AB7" w:rsidRDefault="00000000">
      <w:pPr>
        <w:spacing w:after="0" w:line="240" w:lineRule="auto"/>
        <w:jc w:val="center"/>
      </w:pPr>
      <w:r>
        <w:rPr>
          <w:b/>
        </w:rPr>
        <w:t>References available upon request</w:t>
      </w:r>
    </w:p>
    <w:p w14:paraId="088A1A1E" w14:textId="77777777" w:rsidR="00661AB7" w:rsidRDefault="00661AB7">
      <w:pPr>
        <w:spacing w:after="0" w:line="240" w:lineRule="auto"/>
        <w:ind w:left="750"/>
      </w:pPr>
    </w:p>
    <w:p w14:paraId="3518AECA" w14:textId="77777777" w:rsidR="00661AB7" w:rsidRDefault="00661AB7">
      <w:pPr>
        <w:spacing w:after="0" w:line="240" w:lineRule="auto"/>
        <w:ind w:left="426"/>
      </w:pPr>
    </w:p>
    <w:sectPr w:rsidR="00661AB7">
      <w:pgSz w:w="11906" w:h="16838"/>
      <w:pgMar w:top="567" w:right="1440" w:bottom="568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E6B"/>
    <w:multiLevelType w:val="hybridMultilevel"/>
    <w:tmpl w:val="29144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097A"/>
    <w:multiLevelType w:val="multilevel"/>
    <w:tmpl w:val="733EA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05BE5"/>
    <w:multiLevelType w:val="multilevel"/>
    <w:tmpl w:val="6BAE5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BE1007"/>
    <w:multiLevelType w:val="multilevel"/>
    <w:tmpl w:val="3C609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536671"/>
    <w:multiLevelType w:val="multilevel"/>
    <w:tmpl w:val="84760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9977435">
    <w:abstractNumId w:val="3"/>
  </w:num>
  <w:num w:numId="2" w16cid:durableId="1192262222">
    <w:abstractNumId w:val="1"/>
  </w:num>
  <w:num w:numId="3" w16cid:durableId="42800083">
    <w:abstractNumId w:val="2"/>
  </w:num>
  <w:num w:numId="4" w16cid:durableId="547955603">
    <w:abstractNumId w:val="4"/>
  </w:num>
  <w:num w:numId="5" w16cid:durableId="116408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B7"/>
    <w:rsid w:val="00661AB7"/>
    <w:rsid w:val="009A26BA"/>
    <w:rsid w:val="00B122ED"/>
    <w:rsid w:val="00CF615F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FDA8"/>
  <w15:docId w15:val="{23F3E293-C683-48B2-86E5-19EEEBCD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442E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E5E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aminrahman.co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1zRy6xvAyuqTVzOrv8z02shpfg==">CgMxLjA4AGpGCjVzdWdnZXN0SWRJbXBvcnQwNGJhMzQxNS04ZDA5LTRkY2MtOTI3ZS00MWJiODBlZTlhNjFfMRINQWxhbWluIFJhaG1hbnIhMTZBa0FmWlVIZlA3dEFobDZOU0NWcjdWNWlueVY0ckpr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Barling</dc:creator>
  <cp:lastModifiedBy>Alamin Rahman</cp:lastModifiedBy>
  <cp:revision>2</cp:revision>
  <dcterms:created xsi:type="dcterms:W3CDTF">2023-10-24T12:41:00Z</dcterms:created>
  <dcterms:modified xsi:type="dcterms:W3CDTF">2024-02-15T11:56:00Z</dcterms:modified>
</cp:coreProperties>
</file>