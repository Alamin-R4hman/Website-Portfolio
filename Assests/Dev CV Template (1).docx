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sz w:val="40"/>
          <w:szCs w:val="40"/>
          <w:vertAlign w:val="baseline"/>
        </w:rPr>
      </w:pPr>
      <w:r w:rsidDel="00000000" w:rsidR="00000000" w:rsidRPr="00000000">
        <w:rPr>
          <w:b w:val="1"/>
          <w:sz w:val="40"/>
          <w:szCs w:val="40"/>
          <w:rtl w:val="0"/>
        </w:rPr>
        <w:t xml:space="preserve">Alamin Rahman</w:t>
      </w:r>
      <w:r w:rsidDel="00000000" w:rsidR="00000000" w:rsidRPr="00000000">
        <w:rPr>
          <w:rtl w:val="0"/>
        </w:rPr>
      </w:r>
    </w:p>
    <w:p w:rsidR="00000000" w:rsidDel="00000000" w:rsidP="00000000" w:rsidRDefault="00000000" w:rsidRPr="00000000" w14:paraId="00000002">
      <w:pPr>
        <w:spacing w:after="0" w:line="240" w:lineRule="auto"/>
        <w:jc w:val="center"/>
        <w:rPr>
          <w:vertAlign w:val="baseline"/>
        </w:rPr>
      </w:pPr>
      <w:r w:rsidDel="00000000" w:rsidR="00000000" w:rsidRPr="00000000">
        <w:rPr>
          <w:b w:val="1"/>
          <w:vertAlign w:val="baseline"/>
          <w:rtl w:val="0"/>
        </w:rPr>
        <w:t xml:space="preserve">Address:</w:t>
      </w:r>
      <w:r w:rsidDel="00000000" w:rsidR="00000000" w:rsidRPr="00000000">
        <w:rPr>
          <w:vertAlign w:val="baseline"/>
          <w:rtl w:val="0"/>
        </w:rPr>
        <w:t xml:space="preserve"> </w:t>
      </w:r>
      <w:r w:rsidDel="00000000" w:rsidR="00000000" w:rsidRPr="00000000">
        <w:rPr>
          <w:rtl w:val="0"/>
        </w:rPr>
        <w:t xml:space="preserve">Romford, London</w:t>
      </w:r>
      <w:r w:rsidDel="00000000" w:rsidR="00000000" w:rsidRPr="00000000">
        <w:rPr>
          <w:rtl w:val="0"/>
        </w:rPr>
      </w:r>
    </w:p>
    <w:p w:rsidR="00000000" w:rsidDel="00000000" w:rsidP="00000000" w:rsidRDefault="00000000" w:rsidRPr="00000000" w14:paraId="00000003">
      <w:pPr>
        <w:spacing w:after="0" w:line="240" w:lineRule="auto"/>
        <w:jc w:val="center"/>
        <w:rPr>
          <w:b w:val="0"/>
          <w:vertAlign w:val="baseline"/>
        </w:rPr>
      </w:pPr>
      <w:r w:rsidDel="00000000" w:rsidR="00000000" w:rsidRPr="00000000">
        <w:rPr>
          <w:b w:val="1"/>
          <w:vertAlign w:val="baseline"/>
          <w:rtl w:val="0"/>
        </w:rPr>
        <w:t xml:space="preserve">Mobile: </w:t>
      </w:r>
      <w:r w:rsidDel="00000000" w:rsidR="00000000" w:rsidRPr="00000000">
        <w:rPr>
          <w:rtl w:val="0"/>
        </w:rPr>
        <w:t xml:space="preserve">07539852381</w:t>
      </w:r>
      <w:r w:rsidDel="00000000" w:rsidR="00000000" w:rsidRPr="00000000">
        <w:rPr>
          <w:b w:val="1"/>
          <w:vertAlign w:val="baseline"/>
          <w:rtl w:val="0"/>
        </w:rPr>
        <w:t xml:space="preserve"> Email: </w:t>
      </w:r>
      <w:r w:rsidDel="00000000" w:rsidR="00000000" w:rsidRPr="00000000">
        <w:rPr>
          <w:rtl w:val="0"/>
        </w:rPr>
        <w:t xml:space="preserve">alamin7846@gmail.com</w:t>
      </w:r>
      <w:r w:rsidDel="00000000" w:rsidR="00000000" w:rsidRPr="00000000">
        <w:rPr>
          <w:rtl w:val="0"/>
        </w:rPr>
      </w:r>
    </w:p>
    <w:p w:rsidR="00000000" w:rsidDel="00000000" w:rsidP="00000000" w:rsidRDefault="00000000" w:rsidRPr="00000000" w14:paraId="00000004">
      <w:pPr>
        <w:spacing w:after="0" w:line="240" w:lineRule="auto"/>
        <w:jc w:val="center"/>
        <w:rPr>
          <w:vertAlign w:val="baseline"/>
        </w:rPr>
      </w:pPr>
      <w:r w:rsidDel="00000000" w:rsidR="00000000" w:rsidRPr="00000000">
        <w:rPr>
          <w:b w:val="1"/>
          <w:vertAlign w:val="baseline"/>
          <w:rtl w:val="0"/>
        </w:rPr>
        <w:t xml:space="preserve">Portfolio</w:t>
      </w:r>
      <w:r w:rsidDel="00000000" w:rsidR="00000000" w:rsidRPr="00000000">
        <w:rPr>
          <w:b w:val="1"/>
          <w:rtl w:val="0"/>
        </w:rPr>
        <w:t xml:space="preserve">: </w:t>
      </w:r>
      <w:r w:rsidDel="00000000" w:rsidR="00000000" w:rsidRPr="00000000">
        <w:rPr>
          <w:rtl w:val="0"/>
        </w:rPr>
        <w:t xml:space="preserve">Alaminrahman.co.u</w:t>
      </w:r>
      <w:r w:rsidDel="00000000" w:rsidR="00000000" w:rsidRPr="00000000">
        <w:rPr>
          <w:b w:val="1"/>
          <w:rtl w:val="0"/>
        </w:rPr>
        <w:t xml:space="preserve">k</w:t>
      </w:r>
      <w:r w:rsidDel="00000000" w:rsidR="00000000" w:rsidRPr="00000000">
        <w:rPr>
          <w:rtl w:val="0"/>
        </w:rPr>
      </w:r>
    </w:p>
    <w:p w:rsidR="00000000" w:rsidDel="00000000" w:rsidP="00000000" w:rsidRDefault="00000000" w:rsidRPr="00000000" w14:paraId="00000005">
      <w:pPr>
        <w:spacing w:after="0" w:line="240" w:lineRule="auto"/>
        <w:rPr>
          <w:vertAlign w:val="baseline"/>
        </w:rPr>
      </w:pPr>
      <w:r w:rsidDel="00000000" w:rsidR="00000000" w:rsidRPr="00000000">
        <w:rPr>
          <w:rtl w:val="0"/>
        </w:rPr>
      </w:r>
    </w:p>
    <w:p w:rsidR="00000000" w:rsidDel="00000000" w:rsidP="00000000" w:rsidRDefault="00000000" w:rsidRPr="00000000" w14:paraId="00000006">
      <w:pPr>
        <w:pBdr>
          <w:bottom w:color="000000" w:space="1" w:sz="4" w:val="single"/>
        </w:pBdr>
        <w:spacing w:after="0" w:line="240" w:lineRule="auto"/>
        <w:rPr>
          <w:b w:val="0"/>
          <w:vertAlign w:val="baseline"/>
        </w:rPr>
      </w:pPr>
      <w:r w:rsidDel="00000000" w:rsidR="00000000" w:rsidRPr="00000000">
        <w:rPr>
          <w:b w:val="1"/>
          <w:vertAlign w:val="baseline"/>
          <w:rtl w:val="0"/>
        </w:rPr>
        <w:t xml:space="preserve">Personal Profile </w:t>
      </w:r>
      <w:r w:rsidDel="00000000" w:rsidR="00000000" w:rsidRPr="00000000">
        <w:rPr>
          <w:rtl w:val="0"/>
        </w:rPr>
      </w:r>
    </w:p>
    <w:p w:rsidR="00000000" w:rsidDel="00000000" w:rsidP="00000000" w:rsidRDefault="00000000" w:rsidRPr="00000000" w14:paraId="00000007">
      <w:pPr>
        <w:spacing w:after="0" w:line="240" w:lineRule="auto"/>
        <w:rPr>
          <w:vertAlign w:val="baseline"/>
        </w:rPr>
      </w:pPr>
      <w:r w:rsidDel="00000000" w:rsidR="00000000" w:rsidRPr="00000000">
        <w:rPr>
          <w:rtl w:val="0"/>
        </w:rPr>
      </w:r>
    </w:p>
    <w:p w:rsidR="00000000" w:rsidDel="00000000" w:rsidP="00000000" w:rsidRDefault="00000000" w:rsidRPr="00000000" w14:paraId="00000008">
      <w:pPr>
        <w:spacing w:after="0" w:line="240" w:lineRule="auto"/>
        <w:rPr>
          <w:sz w:val="20"/>
          <w:szCs w:val="20"/>
          <w:vertAlign w:val="baseline"/>
        </w:rPr>
      </w:pPr>
      <w:r w:rsidDel="00000000" w:rsidR="00000000" w:rsidRPr="00000000">
        <w:rPr>
          <w:rFonts w:ascii="Roboto" w:cs="Roboto" w:eastAsia="Roboto" w:hAnsi="Roboto"/>
          <w:color w:val="374151"/>
          <w:shd w:fill="f7f7f8" w:val="clear"/>
          <w:rtl w:val="0"/>
        </w:rPr>
        <w:t xml:space="preserve">With a background encompassing customer service, business operations, and plumbing apprenticeship, I bring versatility and reliability to my work. My qualifications include Level 3 and Level 2 Diplomas in Plumbing, along with a Level 2 Diploma in Team Leading. However, my true passion lies in IT development, driving me to currently pursue an Software Development Bootcamp. This transition aligns seamlessly with my problem-solving, time management, and teamwork skills acquired in previous roles. I'm eager to leverage this foundation to contribute effectively to coding and development projects, making me a motivated candidate ready to deliver results.</w:t>
      </w:r>
      <w:r w:rsidDel="00000000" w:rsidR="00000000" w:rsidRPr="00000000">
        <w:rPr>
          <w:rtl w:val="0"/>
        </w:rPr>
      </w:r>
    </w:p>
    <w:p w:rsidR="00000000" w:rsidDel="00000000" w:rsidP="00000000" w:rsidRDefault="00000000" w:rsidRPr="00000000" w14:paraId="00000009">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0A">
      <w:pPr>
        <w:spacing w:after="0" w:line="240" w:lineRule="auto"/>
        <w:rPr>
          <w:sz w:val="20"/>
          <w:szCs w:val="20"/>
          <w:vertAlign w:val="baseline"/>
        </w:rPr>
      </w:pPr>
      <w:r w:rsidDel="00000000" w:rsidR="00000000" w:rsidRPr="00000000">
        <w:rPr>
          <w:rFonts w:ascii="Roboto" w:cs="Roboto" w:eastAsia="Roboto" w:hAnsi="Roboto"/>
          <w:color w:val="374151"/>
          <w:shd w:fill="f7f7f8" w:val="clear"/>
          <w:rtl w:val="0"/>
        </w:rPr>
        <w:t xml:space="preserve">I'm dedicated to pursuing a career in IT development. My goal is to become a skilled software developer, working on exciting projects that make a real impact. I'm passionate about coding, and I'm committed to learning and growing in this field. My aim is to create solutions that solve problems and improve user experiences while staying up-to-date with the latest technology.</w:t>
      </w:r>
      <w:r w:rsidDel="00000000" w:rsidR="00000000" w:rsidRPr="00000000">
        <w:rPr>
          <w:rtl w:val="0"/>
        </w:rPr>
      </w:r>
    </w:p>
    <w:p w:rsidR="00000000" w:rsidDel="00000000" w:rsidP="00000000" w:rsidRDefault="00000000" w:rsidRPr="00000000" w14:paraId="0000000B">
      <w:pPr>
        <w:spacing w:after="0" w:line="240" w:lineRule="auto"/>
        <w:rPr>
          <w:vertAlign w:val="baseline"/>
        </w:rPr>
      </w:pPr>
      <w:r w:rsidDel="00000000" w:rsidR="00000000" w:rsidRPr="00000000">
        <w:rPr>
          <w:rtl w:val="0"/>
        </w:rPr>
      </w:r>
    </w:p>
    <w:p w:rsidR="00000000" w:rsidDel="00000000" w:rsidP="00000000" w:rsidRDefault="00000000" w:rsidRPr="00000000" w14:paraId="0000000C">
      <w:pPr>
        <w:pBdr>
          <w:bottom w:color="000000" w:space="1" w:sz="4" w:val="single"/>
        </w:pBdr>
        <w:spacing w:after="0" w:line="240" w:lineRule="auto"/>
        <w:rPr>
          <w:b w:val="0"/>
          <w:vertAlign w:val="baseline"/>
        </w:rPr>
      </w:pPr>
      <w:r w:rsidDel="00000000" w:rsidR="00000000" w:rsidRPr="00000000">
        <w:rPr>
          <w:b w:val="1"/>
          <w:vertAlign w:val="baseline"/>
          <w:rtl w:val="0"/>
        </w:rPr>
        <w:t xml:space="preserve">Education and IT Training</w:t>
      </w:r>
      <w:r w:rsidDel="00000000" w:rsidR="00000000" w:rsidRPr="00000000">
        <w:rPr>
          <w:rtl w:val="0"/>
        </w:rPr>
      </w:r>
    </w:p>
    <w:p w:rsidR="00000000" w:rsidDel="00000000" w:rsidP="00000000" w:rsidRDefault="00000000" w:rsidRPr="00000000" w14:paraId="0000000D">
      <w:pPr>
        <w:spacing w:after="0" w:line="240" w:lineRule="auto"/>
        <w:rPr>
          <w:vertAlign w:val="baseline"/>
        </w:rPr>
      </w:pPr>
      <w:r w:rsidDel="00000000" w:rsidR="00000000" w:rsidRPr="00000000">
        <w:rPr>
          <w:rtl w:val="0"/>
        </w:rPr>
      </w:r>
    </w:p>
    <w:p w:rsidR="00000000" w:rsidDel="00000000" w:rsidP="00000000" w:rsidRDefault="00000000" w:rsidRPr="00000000" w14:paraId="0000000E">
      <w:pPr>
        <w:spacing w:after="0" w:line="240" w:lineRule="auto"/>
        <w:rPr>
          <w:b w:val="0"/>
          <w:vertAlign w:val="baseline"/>
        </w:rPr>
      </w:pPr>
      <w:r w:rsidDel="00000000" w:rsidR="00000000" w:rsidRPr="00000000">
        <w:rPr>
          <w:b w:val="1"/>
          <w:rtl w:val="0"/>
        </w:rPr>
        <w:t xml:space="preserve">06</w:t>
      </w:r>
      <w:r w:rsidDel="00000000" w:rsidR="00000000" w:rsidRPr="00000000">
        <w:rPr>
          <w:b w:val="1"/>
          <w:vertAlign w:val="baseline"/>
          <w:rtl w:val="0"/>
        </w:rPr>
        <w:t xml:space="preserve">/</w:t>
      </w:r>
      <w:r w:rsidDel="00000000" w:rsidR="00000000" w:rsidRPr="00000000">
        <w:rPr>
          <w:b w:val="1"/>
          <w:rtl w:val="0"/>
        </w:rPr>
        <w:t xml:space="preserve">23</w:t>
      </w:r>
      <w:r w:rsidDel="00000000" w:rsidR="00000000" w:rsidRPr="00000000">
        <w:rPr>
          <w:b w:val="1"/>
          <w:vertAlign w:val="baseline"/>
          <w:rtl w:val="0"/>
        </w:rPr>
        <w:t xml:space="preserve">-Present</w:t>
        <w:tab/>
        <w:tab/>
        <w:t xml:space="preserve">Just IT Training Ltd, London</w:t>
      </w:r>
      <w:r w:rsidDel="00000000" w:rsidR="00000000" w:rsidRPr="00000000">
        <w:rPr>
          <w:rtl w:val="0"/>
        </w:rPr>
      </w:r>
    </w:p>
    <w:p w:rsidR="00000000" w:rsidDel="00000000" w:rsidP="00000000" w:rsidRDefault="00000000" w:rsidRPr="00000000" w14:paraId="0000000F">
      <w:pPr>
        <w:spacing w:after="0" w:line="240" w:lineRule="auto"/>
        <w:rPr>
          <w:b w:val="0"/>
          <w:vertAlign w:val="baseline"/>
        </w:rPr>
      </w:pPr>
      <w:r w:rsidDel="00000000" w:rsidR="00000000" w:rsidRPr="00000000">
        <w:rPr>
          <w:b w:val="1"/>
          <w:vertAlign w:val="baseline"/>
          <w:rtl w:val="0"/>
        </w:rPr>
        <w:tab/>
        <w:tab/>
        <w:tab/>
        <w:t xml:space="preserve">Digital Skills Bootcamp: Software Development</w:t>
      </w:r>
      <w:r w:rsidDel="00000000" w:rsidR="00000000" w:rsidRPr="00000000">
        <w:rPr>
          <w:rtl w:val="0"/>
        </w:rPr>
      </w:r>
    </w:p>
    <w:p w:rsidR="00000000" w:rsidDel="00000000" w:rsidP="00000000" w:rsidRDefault="00000000" w:rsidRPr="00000000" w14:paraId="00000010">
      <w:pPr>
        <w:spacing w:after="0" w:line="240" w:lineRule="auto"/>
        <w:ind w:left="2160" w:firstLine="0"/>
        <w:rPr>
          <w:vertAlign w:val="baseline"/>
        </w:rPr>
      </w:pPr>
      <w:r w:rsidDel="00000000" w:rsidR="00000000" w:rsidRPr="00000000">
        <w:rPr>
          <w:vertAlign w:val="baseline"/>
          <w:rtl w:val="0"/>
        </w:rPr>
        <w:t xml:space="preserve">A twelve week intensive bootcamp covering the fundamentals of Web and Software development.</w:t>
      </w:r>
    </w:p>
    <w:p w:rsidR="00000000" w:rsidDel="00000000" w:rsidP="00000000" w:rsidRDefault="00000000" w:rsidRPr="00000000" w14:paraId="00000011">
      <w:pPr>
        <w:spacing w:after="0" w:line="240" w:lineRule="auto"/>
        <w:rPr>
          <w:b w:val="0"/>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vertAlign w:val="baseline"/>
        </w:rPr>
      </w:pPr>
      <w:r w:rsidDel="00000000" w:rsidR="00000000" w:rsidRPr="00000000">
        <w:rPr>
          <w:b w:val="1"/>
          <w:rtl w:val="0"/>
        </w:rPr>
        <w:t xml:space="preserve">09</w:t>
      </w:r>
      <w:r w:rsidDel="00000000" w:rsidR="00000000" w:rsidRPr="00000000">
        <w:rPr>
          <w:b w:val="1"/>
          <w:vertAlign w:val="baseline"/>
          <w:rtl w:val="0"/>
        </w:rPr>
        <w:t xml:space="preserve">/</w:t>
      </w:r>
      <w:r w:rsidDel="00000000" w:rsidR="00000000" w:rsidRPr="00000000">
        <w:rPr>
          <w:b w:val="1"/>
          <w:rtl w:val="0"/>
        </w:rPr>
        <w:t xml:space="preserve">17</w:t>
      </w:r>
      <w:r w:rsidDel="00000000" w:rsidR="00000000" w:rsidRPr="00000000">
        <w:rPr>
          <w:b w:val="1"/>
          <w:vertAlign w:val="baseline"/>
          <w:rtl w:val="0"/>
        </w:rPr>
        <w:t xml:space="preserve">-</w:t>
      </w:r>
      <w:r w:rsidDel="00000000" w:rsidR="00000000" w:rsidRPr="00000000">
        <w:rPr>
          <w:b w:val="1"/>
          <w:rtl w:val="0"/>
        </w:rPr>
        <w:t xml:space="preserve">05</w:t>
      </w:r>
      <w:r w:rsidDel="00000000" w:rsidR="00000000" w:rsidRPr="00000000">
        <w:rPr>
          <w:b w:val="1"/>
          <w:vertAlign w:val="baseline"/>
          <w:rtl w:val="0"/>
        </w:rPr>
        <w:t xml:space="preserve">/</w:t>
      </w:r>
      <w:r w:rsidDel="00000000" w:rsidR="00000000" w:rsidRPr="00000000">
        <w:rPr>
          <w:b w:val="1"/>
          <w:rtl w:val="0"/>
        </w:rPr>
        <w:t xml:space="preserve">19</w:t>
      </w:r>
      <w:r w:rsidDel="00000000" w:rsidR="00000000" w:rsidRPr="00000000">
        <w:rPr>
          <w:b w:val="1"/>
          <w:vertAlign w:val="baseline"/>
          <w:rtl w:val="0"/>
        </w:rPr>
        <w:tab/>
        <w:tab/>
      </w:r>
      <w:r w:rsidDel="00000000" w:rsidR="00000000" w:rsidRPr="00000000">
        <w:rPr>
          <w:b w:val="1"/>
          <w:rtl w:val="0"/>
        </w:rPr>
        <w:t xml:space="preserve">Canterbury College</w:t>
      </w:r>
      <w:r w:rsidDel="00000000" w:rsidR="00000000" w:rsidRPr="00000000">
        <w:rPr>
          <w:b w:val="1"/>
          <w:vertAlign w:val="baseline"/>
          <w:rtl w:val="0"/>
        </w:rPr>
        <w:t xml:space="preserve">, </w:t>
      </w:r>
      <w:r w:rsidDel="00000000" w:rsidR="00000000" w:rsidRPr="00000000">
        <w:rPr>
          <w:b w:val="1"/>
          <w:rtl w:val="0"/>
        </w:rPr>
        <w:t xml:space="preserve">Canterbury</w:t>
      </w: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b w:val="1"/>
          <w:rtl w:val="0"/>
        </w:rPr>
        <w:t xml:space="preserve">Diploma:</w:t>
        <w:tab/>
        <w:tab/>
      </w:r>
      <w:r w:rsidDel="00000000" w:rsidR="00000000" w:rsidRPr="00000000">
        <w:rPr>
          <w:rtl w:val="0"/>
        </w:rPr>
        <w:t xml:space="preserve">Plumbing diploma level 2 &amp; 3</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b w:val="1"/>
        </w:rPr>
      </w:pPr>
      <w:r w:rsidDel="00000000" w:rsidR="00000000" w:rsidRPr="00000000">
        <w:rPr>
          <w:b w:val="1"/>
          <w:rtl w:val="0"/>
        </w:rPr>
        <w:t xml:space="preserve">01/11-10/16</w:t>
        <w:tab/>
        <w:tab/>
        <w:t xml:space="preserve">Darul Uloom London, Chislehurst</w:t>
      </w:r>
    </w:p>
    <w:p w:rsidR="00000000" w:rsidDel="00000000" w:rsidP="00000000" w:rsidRDefault="00000000" w:rsidRPr="00000000" w14:paraId="00000016">
      <w:pPr>
        <w:spacing w:after="0" w:line="240" w:lineRule="auto"/>
        <w:rPr/>
      </w:pPr>
      <w:r w:rsidDel="00000000" w:rsidR="00000000" w:rsidRPr="00000000">
        <w:rPr>
          <w:b w:val="1"/>
          <w:rtl w:val="0"/>
        </w:rPr>
        <w:t xml:space="preserve">Team Leading:</w:t>
        <w:tab/>
        <w:tab/>
      </w:r>
      <w:r w:rsidDel="00000000" w:rsidR="00000000" w:rsidRPr="00000000">
        <w:rPr>
          <w:rtl w:val="0"/>
        </w:rPr>
        <w:t xml:space="preserve">Level 2 apprenticeship </w:t>
      </w:r>
    </w:p>
    <w:p w:rsidR="00000000" w:rsidDel="00000000" w:rsidP="00000000" w:rsidRDefault="00000000" w:rsidRPr="00000000" w14:paraId="00000017">
      <w:pPr>
        <w:spacing w:after="0" w:line="240" w:lineRule="auto"/>
        <w:rPr>
          <w:vertAlign w:val="baseline"/>
        </w:rPr>
      </w:pPr>
      <w:r w:rsidDel="00000000" w:rsidR="00000000" w:rsidRPr="00000000">
        <w:rPr>
          <w:b w:val="1"/>
          <w:rtl w:val="0"/>
        </w:rPr>
        <w:t xml:space="preserve">GCSE:</w:t>
      </w:r>
      <w:r w:rsidDel="00000000" w:rsidR="00000000" w:rsidRPr="00000000">
        <w:rPr>
          <w:b w:val="1"/>
          <w:vertAlign w:val="baseline"/>
          <w:rtl w:val="0"/>
        </w:rPr>
        <w:tab/>
        <w:tab/>
        <w:tab/>
      </w:r>
      <w:r w:rsidDel="00000000" w:rsidR="00000000" w:rsidRPr="00000000">
        <w:rPr>
          <w:rtl w:val="0"/>
        </w:rPr>
        <w:t xml:space="preserve">7 GCSE’s</w:t>
      </w:r>
      <w:r w:rsidDel="00000000" w:rsidR="00000000" w:rsidRPr="00000000">
        <w:rPr>
          <w:rtl w:val="0"/>
        </w:rPr>
      </w:r>
    </w:p>
    <w:p w:rsidR="00000000" w:rsidDel="00000000" w:rsidP="00000000" w:rsidRDefault="00000000" w:rsidRPr="00000000" w14:paraId="00000018">
      <w:pPr>
        <w:pBdr>
          <w:bottom w:color="000000" w:space="1" w:sz="4" w:val="single"/>
        </w:pBdr>
        <w:spacing w:after="0" w:line="240" w:lineRule="auto"/>
        <w:rPr>
          <w:b w:val="1"/>
        </w:rPr>
      </w:pPr>
      <w:r w:rsidDel="00000000" w:rsidR="00000000" w:rsidRPr="00000000">
        <w:rPr>
          <w:rtl w:val="0"/>
        </w:rPr>
      </w:r>
    </w:p>
    <w:p w:rsidR="00000000" w:rsidDel="00000000" w:rsidP="00000000" w:rsidRDefault="00000000" w:rsidRPr="00000000" w14:paraId="00000019">
      <w:pPr>
        <w:pBdr>
          <w:bottom w:color="000000" w:space="1" w:sz="4" w:val="single"/>
        </w:pBdr>
        <w:spacing w:after="0" w:line="240" w:lineRule="auto"/>
        <w:rPr>
          <w:b w:val="0"/>
          <w:vertAlign w:val="baseline"/>
        </w:rPr>
      </w:pPr>
      <w:r w:rsidDel="00000000" w:rsidR="00000000" w:rsidRPr="00000000">
        <w:rPr>
          <w:b w:val="1"/>
          <w:vertAlign w:val="baseline"/>
          <w:rtl w:val="0"/>
        </w:rPr>
        <w:t xml:space="preserve">IT Skills</w:t>
        <w:tab/>
        <w:tab/>
      </w:r>
      <w:r w:rsidDel="00000000" w:rsidR="00000000" w:rsidRPr="00000000">
        <w:rPr>
          <w:rtl w:val="0"/>
        </w:rPr>
      </w:r>
    </w:p>
    <w:p w:rsidR="00000000" w:rsidDel="00000000" w:rsidP="00000000" w:rsidRDefault="00000000" w:rsidRPr="00000000" w14:paraId="0000001A">
      <w:pPr>
        <w:spacing w:after="0" w:line="240" w:lineRule="auto"/>
        <w:rPr>
          <w:b w:val="0"/>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vertAlign w:val="baseline"/>
        </w:rPr>
      </w:pPr>
      <w:r w:rsidDel="00000000" w:rsidR="00000000" w:rsidRPr="00000000">
        <w:rPr>
          <w:b w:val="1"/>
          <w:vertAlign w:val="baseline"/>
          <w:rtl w:val="0"/>
        </w:rPr>
        <w:t xml:space="preserve">Software Development Skills: </w:t>
      </w:r>
      <w:r w:rsidDel="00000000" w:rsidR="00000000" w:rsidRPr="00000000">
        <w:rPr>
          <w:rtl w:val="0"/>
        </w:rPr>
        <w:t xml:space="preserve">HTML, CSS, Python, MySQL, JavaScript</w:t>
      </w:r>
      <w:r w:rsidDel="00000000" w:rsidR="00000000" w:rsidRPr="00000000">
        <w:rPr>
          <w:rtl w:val="0"/>
        </w:rPr>
      </w:r>
    </w:p>
    <w:p w:rsidR="00000000" w:rsidDel="00000000" w:rsidP="00000000" w:rsidRDefault="00000000" w:rsidRPr="00000000" w14:paraId="0000001C">
      <w:pPr>
        <w:spacing w:after="0" w:line="240" w:lineRule="auto"/>
        <w:rPr>
          <w:b w:val="0"/>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vertAlign w:val="baseline"/>
        </w:rPr>
      </w:pPr>
      <w:r w:rsidDel="00000000" w:rsidR="00000000" w:rsidRPr="00000000">
        <w:rPr>
          <w:b w:val="1"/>
          <w:vertAlign w:val="baseline"/>
          <w:rtl w:val="0"/>
        </w:rPr>
        <w:t xml:space="preserve">Web Technology:</w:t>
      </w:r>
      <w:ins w:author="Alamin Rahman" w:id="0" w:date="2023-10-04T14:19:58Z">
        <w:r w:rsidDel="00000000" w:rsidR="00000000" w:rsidRPr="00000000">
          <w:rPr>
            <w:b w:val="1"/>
            <w:vertAlign w:val="baseline"/>
            <w:rtl w:val="0"/>
          </w:rPr>
          <w:t xml:space="preserve"> </w:t>
        </w:r>
      </w:ins>
      <w:r w:rsidDel="00000000" w:rsidR="00000000" w:rsidRPr="00000000">
        <w:rPr>
          <w:vertAlign w:val="baseline"/>
          <w:rtl w:val="0"/>
        </w:rPr>
        <w:t xml:space="preserve">Proficient in web development technologies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E">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F">
      <w:pPr>
        <w:spacing w:after="0" w:line="240" w:lineRule="auto"/>
        <w:rPr>
          <w:sz w:val="20"/>
          <w:szCs w:val="20"/>
          <w:vertAlign w:val="baseline"/>
        </w:rPr>
      </w:pPr>
      <w:r w:rsidDel="00000000" w:rsidR="00000000" w:rsidRPr="00000000">
        <w:rPr>
          <w:b w:val="1"/>
          <w:vertAlign w:val="baseline"/>
          <w:rtl w:val="0"/>
        </w:rPr>
        <w:t xml:space="preserve">Core Programming Languages:</w:t>
      </w:r>
      <w:r w:rsidDel="00000000" w:rsidR="00000000" w:rsidRPr="00000000">
        <w:rPr>
          <w:b w:val="1"/>
          <w:sz w:val="20"/>
          <w:szCs w:val="20"/>
          <w:vertAlign w:val="baseline"/>
          <w:rtl w:val="0"/>
        </w:rPr>
        <w:t xml:space="preserve"> </w:t>
      </w:r>
      <w:r w:rsidDel="00000000" w:rsidR="00000000" w:rsidRPr="00000000">
        <w:rPr>
          <w:rFonts w:ascii="Roboto" w:cs="Roboto" w:eastAsia="Roboto" w:hAnsi="Roboto"/>
          <w:color w:val="374151"/>
          <w:shd w:fill="f7f7f8" w:val="clear"/>
          <w:rtl w:val="0"/>
        </w:rPr>
        <w:t xml:space="preserve">Learning</w:t>
      </w:r>
      <w:r w:rsidDel="00000000" w:rsidR="00000000" w:rsidRPr="00000000">
        <w:rPr>
          <w:rFonts w:ascii="Roboto" w:cs="Roboto" w:eastAsia="Roboto" w:hAnsi="Roboto"/>
          <w:color w:val="374151"/>
          <w:shd w:fill="f7f7f8" w:val="clear"/>
          <w:rtl w:val="0"/>
        </w:rPr>
        <w:t xml:space="preserve"> various programming languages, including Python and JavaScript.</w:t>
      </w: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vertAlign w:val="baseline"/>
        </w:rPr>
      </w:pPr>
      <w:r w:rsidDel="00000000" w:rsidR="00000000" w:rsidRPr="00000000">
        <w:rPr>
          <w:b w:val="1"/>
          <w:sz w:val="24"/>
          <w:szCs w:val="24"/>
          <w:vertAlign w:val="baseline"/>
          <w:rtl w:val="0"/>
        </w:rPr>
        <w:t xml:space="preserve">Projects: </w:t>
      </w:r>
      <w:r w:rsidDel="00000000" w:rsidR="00000000" w:rsidRPr="00000000">
        <w:rPr>
          <w:rtl w:val="0"/>
        </w:rPr>
        <w:t xml:space="preserve">Currently working on a few projects including finalising my web portfolio. I am working on a small game created with JavaScript and have created a movie data base with Python as well as creating a fully functional website for a indian takeaway .</w:t>
      </w:r>
      <w:r w:rsidDel="00000000" w:rsidR="00000000" w:rsidRPr="00000000">
        <w:rPr>
          <w:rtl w:val="0"/>
        </w:rPr>
      </w:r>
    </w:p>
    <w:p w:rsidR="00000000" w:rsidDel="00000000" w:rsidP="00000000" w:rsidRDefault="00000000" w:rsidRPr="00000000" w14:paraId="00000022">
      <w:pPr>
        <w:spacing w:after="0" w:line="240" w:lineRule="auto"/>
        <w:rPr>
          <w:vertAlign w:val="baseline"/>
        </w:rPr>
      </w:pPr>
      <w:r w:rsidDel="00000000" w:rsidR="00000000" w:rsidRPr="00000000">
        <w:rPr>
          <w:rtl w:val="0"/>
        </w:rPr>
      </w:r>
    </w:p>
    <w:p w:rsidR="00000000" w:rsidDel="00000000" w:rsidP="00000000" w:rsidRDefault="00000000" w:rsidRPr="00000000" w14:paraId="00000023">
      <w:pPr>
        <w:pBdr>
          <w:bottom w:color="000000" w:space="1" w:sz="4" w:val="single"/>
        </w:pBdr>
        <w:spacing w:after="0" w:line="240" w:lineRule="auto"/>
        <w:rPr>
          <w:b w:val="0"/>
          <w:vertAlign w:val="baseline"/>
        </w:rPr>
      </w:pPr>
      <w:r w:rsidDel="00000000" w:rsidR="00000000" w:rsidRPr="00000000">
        <w:rPr>
          <w:b w:val="1"/>
          <w:vertAlign w:val="baseline"/>
          <w:rtl w:val="0"/>
        </w:rPr>
        <w:t xml:space="preserve">Employment History</w:t>
      </w:r>
      <w:r w:rsidDel="00000000" w:rsidR="00000000" w:rsidRPr="00000000">
        <w:rPr>
          <w:rtl w:val="0"/>
        </w:rPr>
      </w:r>
    </w:p>
    <w:p w:rsidR="00000000" w:rsidDel="00000000" w:rsidP="00000000" w:rsidRDefault="00000000" w:rsidRPr="00000000" w14:paraId="00000024">
      <w:pPr>
        <w:spacing w:after="0" w:line="240" w:lineRule="auto"/>
        <w:rPr>
          <w:b w:val="0"/>
          <w:vertAlign w:val="baseline"/>
        </w:rPr>
      </w:pPr>
      <w:r w:rsidDel="00000000" w:rsidR="00000000" w:rsidRPr="00000000">
        <w:rPr>
          <w:rtl w:val="0"/>
        </w:rPr>
      </w:r>
    </w:p>
    <w:p w:rsidR="00000000" w:rsidDel="00000000" w:rsidP="00000000" w:rsidRDefault="00000000" w:rsidRPr="00000000" w14:paraId="00000025">
      <w:pPr>
        <w:spacing w:after="0" w:line="240" w:lineRule="auto"/>
        <w:rPr>
          <w:b w:val="1"/>
        </w:rPr>
      </w:pPr>
      <w:r w:rsidDel="00000000" w:rsidR="00000000" w:rsidRPr="00000000">
        <w:rPr>
          <w:b w:val="1"/>
          <w:rtl w:val="0"/>
        </w:rPr>
        <w:t xml:space="preserve">India Royal (2015 – Jan 2023)</w:t>
      </w:r>
    </w:p>
    <w:p w:rsidR="00000000" w:rsidDel="00000000" w:rsidP="00000000" w:rsidRDefault="00000000" w:rsidRPr="00000000" w14:paraId="00000026">
      <w:pPr>
        <w:spacing w:after="0" w:line="240" w:lineRule="auto"/>
        <w:rPr>
          <w:b w:val="1"/>
        </w:rPr>
      </w:pPr>
      <w:r w:rsidDel="00000000" w:rsidR="00000000" w:rsidRPr="00000000">
        <w:rPr>
          <w:b w:val="1"/>
          <w:rtl w:val="0"/>
        </w:rPr>
        <w:t xml:space="preserve">Waiter/Packager</w:t>
      </w:r>
    </w:p>
    <w:p w:rsidR="00000000" w:rsidDel="00000000" w:rsidP="00000000" w:rsidRDefault="00000000" w:rsidRPr="00000000" w14:paraId="00000027">
      <w:pPr>
        <w:spacing w:after="0" w:line="240" w:lineRule="auto"/>
        <w:rPr>
          <w:b w:val="1"/>
        </w:rPr>
      </w:pP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pPr>
      <w:r w:rsidDel="00000000" w:rsidR="00000000" w:rsidRPr="00000000">
        <w:rPr>
          <w:rtl w:val="0"/>
        </w:rPr>
        <w:t xml:space="preserve">Managed customer orders with a focus on time management and organization.</w:t>
      </w:r>
    </w:p>
    <w:p w:rsidR="00000000" w:rsidDel="00000000" w:rsidP="00000000" w:rsidRDefault="00000000" w:rsidRPr="00000000" w14:paraId="00000029">
      <w:pPr>
        <w:numPr>
          <w:ilvl w:val="0"/>
          <w:numId w:val="3"/>
        </w:numPr>
        <w:spacing w:after="0" w:line="240" w:lineRule="auto"/>
        <w:ind w:left="720" w:hanging="360"/>
      </w:pPr>
      <w:r w:rsidDel="00000000" w:rsidR="00000000" w:rsidRPr="00000000">
        <w:rPr>
          <w:rtl w:val="0"/>
        </w:rPr>
        <w:t xml:space="preserve">Exhibited excellent customer service skills by handling customer requests and complaints.</w:t>
      </w:r>
    </w:p>
    <w:p w:rsidR="00000000" w:rsidDel="00000000" w:rsidP="00000000" w:rsidRDefault="00000000" w:rsidRPr="00000000" w14:paraId="0000002A">
      <w:pPr>
        <w:numPr>
          <w:ilvl w:val="0"/>
          <w:numId w:val="3"/>
        </w:numPr>
        <w:spacing w:after="0" w:line="240" w:lineRule="auto"/>
        <w:ind w:left="720" w:hanging="360"/>
      </w:pPr>
      <w:r w:rsidDel="00000000" w:rsidR="00000000" w:rsidRPr="00000000">
        <w:rPr>
          <w:rtl w:val="0"/>
        </w:rPr>
        <w:t xml:space="preserve">Developed effective written and verbal communication skills through customer interactions.</w:t>
      </w:r>
    </w:p>
    <w:p w:rsidR="00000000" w:rsidDel="00000000" w:rsidP="00000000" w:rsidRDefault="00000000" w:rsidRPr="00000000" w14:paraId="0000002B">
      <w:pPr>
        <w:numPr>
          <w:ilvl w:val="0"/>
          <w:numId w:val="3"/>
        </w:numPr>
        <w:spacing w:after="0" w:line="240" w:lineRule="auto"/>
        <w:ind w:left="720" w:hanging="360"/>
      </w:pPr>
      <w:r w:rsidDel="00000000" w:rsidR="00000000" w:rsidRPr="00000000">
        <w:rPr>
          <w:rtl w:val="0"/>
        </w:rPr>
        <w:t xml:space="preserve">Collaborated with colleagues as part of a team, showcasing strong teamwork abilities.</w:t>
      </w:r>
    </w:p>
    <w:p w:rsidR="00000000" w:rsidDel="00000000" w:rsidP="00000000" w:rsidRDefault="00000000" w:rsidRPr="00000000" w14:paraId="0000002C">
      <w:pPr>
        <w:numPr>
          <w:ilvl w:val="0"/>
          <w:numId w:val="3"/>
        </w:numPr>
        <w:spacing w:after="0" w:line="240" w:lineRule="auto"/>
        <w:ind w:left="720" w:hanging="360"/>
      </w:pPr>
      <w:r w:rsidDel="00000000" w:rsidR="00000000" w:rsidRPr="00000000">
        <w:rPr>
          <w:rtl w:val="0"/>
        </w:rPr>
        <w:t xml:space="preserve">Adapted to various roles, demonstrating flexibility and adaptability.</w:t>
      </w:r>
    </w:p>
    <w:p w:rsidR="00000000" w:rsidDel="00000000" w:rsidP="00000000" w:rsidRDefault="00000000" w:rsidRPr="00000000" w14:paraId="0000002D">
      <w:pPr>
        <w:numPr>
          <w:ilvl w:val="0"/>
          <w:numId w:val="3"/>
        </w:numPr>
        <w:spacing w:after="0" w:line="240" w:lineRule="auto"/>
        <w:ind w:left="720" w:hanging="360"/>
      </w:pPr>
      <w:r w:rsidDel="00000000" w:rsidR="00000000" w:rsidRPr="00000000">
        <w:rPr>
          <w:rtl w:val="0"/>
        </w:rPr>
        <w:t xml:space="preserve">Employed troubleshooting and problem-solving skills in a fast-paced environment.</w:t>
      </w:r>
    </w:p>
    <w:p w:rsidR="00000000" w:rsidDel="00000000" w:rsidP="00000000" w:rsidRDefault="00000000" w:rsidRPr="00000000" w14:paraId="0000002E">
      <w:pPr>
        <w:spacing w:after="0" w:line="240" w:lineRule="auto"/>
        <w:rPr>
          <w:b w:val="1"/>
        </w:rPr>
      </w:pP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b w:val="1"/>
          <w:rtl w:val="0"/>
        </w:rPr>
        <w:t xml:space="preserve">Personalise Me Ltd (Oct 2021 – March 2022)</w:t>
      </w:r>
    </w:p>
    <w:p w:rsidR="00000000" w:rsidDel="00000000" w:rsidP="00000000" w:rsidRDefault="00000000" w:rsidRPr="00000000" w14:paraId="00000030">
      <w:pPr>
        <w:spacing w:after="0" w:line="240" w:lineRule="auto"/>
        <w:rPr>
          <w:b w:val="1"/>
        </w:rPr>
      </w:pPr>
      <w:r w:rsidDel="00000000" w:rsidR="00000000" w:rsidRPr="00000000">
        <w:rPr>
          <w:b w:val="1"/>
          <w:rtl w:val="0"/>
        </w:rPr>
        <w:t xml:space="preserve">Social media manager</w:t>
      </w:r>
    </w:p>
    <w:p w:rsidR="00000000" w:rsidDel="00000000" w:rsidP="00000000" w:rsidRDefault="00000000" w:rsidRPr="00000000" w14:paraId="00000031">
      <w:pPr>
        <w:spacing w:after="0" w:line="240" w:lineRule="auto"/>
        <w:ind w:left="720" w:firstLine="0"/>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rPr>
          <w:u w:val="none"/>
        </w:rPr>
      </w:pPr>
      <w:r w:rsidDel="00000000" w:rsidR="00000000" w:rsidRPr="00000000">
        <w:rPr>
          <w:rtl w:val="0"/>
        </w:rPr>
        <w:t xml:space="preserve">Demonstrated strong organizational and time management skills while creating and implementing social media strategies.</w:t>
      </w:r>
    </w:p>
    <w:p w:rsidR="00000000" w:rsidDel="00000000" w:rsidP="00000000" w:rsidRDefault="00000000" w:rsidRPr="00000000" w14:paraId="00000033">
      <w:pPr>
        <w:numPr>
          <w:ilvl w:val="0"/>
          <w:numId w:val="1"/>
        </w:numPr>
        <w:spacing w:after="0" w:line="240" w:lineRule="auto"/>
        <w:ind w:left="720" w:hanging="360"/>
        <w:rPr>
          <w:u w:val="none"/>
        </w:rPr>
      </w:pPr>
      <w:r w:rsidDel="00000000" w:rsidR="00000000" w:rsidRPr="00000000">
        <w:rPr>
          <w:rtl w:val="0"/>
        </w:rPr>
        <w:t xml:space="preserve">Provided excellent customer service by improving client brand identities and content strategies.</w:t>
      </w:r>
    </w:p>
    <w:p w:rsidR="00000000" w:rsidDel="00000000" w:rsidP="00000000" w:rsidRDefault="00000000" w:rsidRPr="00000000" w14:paraId="00000034">
      <w:pPr>
        <w:numPr>
          <w:ilvl w:val="0"/>
          <w:numId w:val="1"/>
        </w:numPr>
        <w:spacing w:after="0" w:line="240" w:lineRule="auto"/>
        <w:ind w:left="720" w:hanging="360"/>
        <w:rPr>
          <w:u w:val="none"/>
        </w:rPr>
      </w:pPr>
      <w:r w:rsidDel="00000000" w:rsidR="00000000" w:rsidRPr="00000000">
        <w:rPr>
          <w:rtl w:val="0"/>
        </w:rPr>
        <w:t xml:space="preserve">Effectively utilized market research and content creation to enhance social media presence.</w:t>
      </w:r>
    </w:p>
    <w:p w:rsidR="00000000" w:rsidDel="00000000" w:rsidP="00000000" w:rsidRDefault="00000000" w:rsidRPr="00000000" w14:paraId="00000035">
      <w:pPr>
        <w:spacing w:after="0" w:line="240" w:lineRule="auto"/>
        <w:rPr>
          <w:b w:val="1"/>
        </w:rPr>
      </w:pPr>
      <w:r w:rsidDel="00000000" w:rsidR="00000000" w:rsidRPr="00000000">
        <w:rPr>
          <w:rtl w:val="0"/>
        </w:rPr>
      </w:r>
    </w:p>
    <w:p w:rsidR="00000000" w:rsidDel="00000000" w:rsidP="00000000" w:rsidRDefault="00000000" w:rsidRPr="00000000" w14:paraId="00000036">
      <w:pPr>
        <w:spacing w:after="0" w:line="240" w:lineRule="auto"/>
        <w:rPr>
          <w:b w:val="1"/>
        </w:rPr>
      </w:pPr>
      <w:r w:rsidDel="00000000" w:rsidR="00000000" w:rsidRPr="00000000">
        <w:rPr>
          <w:rtl w:val="0"/>
        </w:rPr>
      </w:r>
    </w:p>
    <w:p w:rsidR="00000000" w:rsidDel="00000000" w:rsidP="00000000" w:rsidRDefault="00000000" w:rsidRPr="00000000" w14:paraId="00000037">
      <w:pPr>
        <w:spacing w:after="0" w:line="240" w:lineRule="auto"/>
        <w:rPr>
          <w:b w:val="1"/>
        </w:rPr>
      </w:pPr>
      <w:r w:rsidDel="00000000" w:rsidR="00000000" w:rsidRPr="00000000">
        <w:rPr>
          <w:b w:val="1"/>
          <w:rtl w:val="0"/>
        </w:rPr>
        <w:t xml:space="preserve">Lazard Plumbing (Sep 2019 – March 2020)</w:t>
      </w:r>
    </w:p>
    <w:p w:rsidR="00000000" w:rsidDel="00000000" w:rsidP="00000000" w:rsidRDefault="00000000" w:rsidRPr="00000000" w14:paraId="00000038">
      <w:pPr>
        <w:spacing w:after="0" w:line="240" w:lineRule="auto"/>
        <w:rPr>
          <w:b w:val="1"/>
        </w:rPr>
      </w:pPr>
      <w:r w:rsidDel="00000000" w:rsidR="00000000" w:rsidRPr="00000000">
        <w:rPr>
          <w:b w:val="1"/>
          <w:rtl w:val="0"/>
        </w:rPr>
        <w:t xml:space="preserve">Apprentice Plumber</w:t>
      </w:r>
    </w:p>
    <w:p w:rsidR="00000000" w:rsidDel="00000000" w:rsidP="00000000" w:rsidRDefault="00000000" w:rsidRPr="00000000" w14:paraId="00000039">
      <w:pPr>
        <w:spacing w:after="0" w:line="240" w:lineRule="auto"/>
        <w:rPr>
          <w:b w:val="1"/>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rPr>
          <w:u w:val="none"/>
        </w:rPr>
      </w:pPr>
      <w:r w:rsidDel="00000000" w:rsidR="00000000" w:rsidRPr="00000000">
        <w:rPr>
          <w:rtl w:val="0"/>
        </w:rPr>
        <w:t xml:space="preserve">Organized and maintained a clean work environment, highlighting organizational skills.</w:t>
      </w:r>
    </w:p>
    <w:p w:rsidR="00000000" w:rsidDel="00000000" w:rsidP="00000000" w:rsidRDefault="00000000" w:rsidRPr="00000000" w14:paraId="0000003B">
      <w:pPr>
        <w:numPr>
          <w:ilvl w:val="0"/>
          <w:numId w:val="2"/>
        </w:numPr>
        <w:spacing w:after="0" w:line="240" w:lineRule="auto"/>
        <w:ind w:left="720" w:hanging="360"/>
        <w:rPr>
          <w:u w:val="none"/>
        </w:rPr>
      </w:pPr>
      <w:r w:rsidDel="00000000" w:rsidR="00000000" w:rsidRPr="00000000">
        <w:rPr>
          <w:rtl w:val="0"/>
        </w:rPr>
        <w:t xml:space="preserve">Addressed customer inquiries, showcasing customer service skills.</w:t>
      </w:r>
    </w:p>
    <w:p w:rsidR="00000000" w:rsidDel="00000000" w:rsidP="00000000" w:rsidRDefault="00000000" w:rsidRPr="00000000" w14:paraId="0000003C">
      <w:pPr>
        <w:numPr>
          <w:ilvl w:val="0"/>
          <w:numId w:val="2"/>
        </w:numPr>
        <w:spacing w:after="0" w:line="240" w:lineRule="auto"/>
        <w:ind w:left="720" w:hanging="360"/>
        <w:rPr>
          <w:u w:val="none"/>
        </w:rPr>
      </w:pPr>
      <w:r w:rsidDel="00000000" w:rsidR="00000000" w:rsidRPr="00000000">
        <w:rPr>
          <w:rtl w:val="0"/>
        </w:rPr>
        <w:t xml:space="preserve">Enhanced written and verbal communication skills while assisting colleagues.</w:t>
      </w:r>
    </w:p>
    <w:p w:rsidR="00000000" w:rsidDel="00000000" w:rsidP="00000000" w:rsidRDefault="00000000" w:rsidRPr="00000000" w14:paraId="0000003D">
      <w:pPr>
        <w:numPr>
          <w:ilvl w:val="0"/>
          <w:numId w:val="2"/>
        </w:numPr>
        <w:spacing w:after="0" w:line="240" w:lineRule="auto"/>
        <w:ind w:left="720" w:hanging="360"/>
        <w:rPr>
          <w:u w:val="none"/>
        </w:rPr>
      </w:pPr>
      <w:r w:rsidDel="00000000" w:rsidR="00000000" w:rsidRPr="00000000">
        <w:rPr>
          <w:rtl w:val="0"/>
        </w:rPr>
        <w:t xml:space="preserve">Worked effectively in a team environment.</w:t>
      </w:r>
    </w:p>
    <w:p w:rsidR="00000000" w:rsidDel="00000000" w:rsidP="00000000" w:rsidRDefault="00000000" w:rsidRPr="00000000" w14:paraId="0000003E">
      <w:pPr>
        <w:numPr>
          <w:ilvl w:val="0"/>
          <w:numId w:val="2"/>
        </w:numPr>
        <w:spacing w:after="0" w:line="240" w:lineRule="auto"/>
        <w:ind w:left="720" w:hanging="360"/>
        <w:rPr>
          <w:u w:val="none"/>
        </w:rPr>
      </w:pPr>
      <w:r w:rsidDel="00000000" w:rsidR="00000000" w:rsidRPr="00000000">
        <w:rPr>
          <w:rtl w:val="0"/>
        </w:rPr>
        <w:t xml:space="preserve">Adapted to different tasks and lifting heavy items, demonstrating flexibility and adaptability.</w:t>
      </w:r>
    </w:p>
    <w:p w:rsidR="00000000" w:rsidDel="00000000" w:rsidP="00000000" w:rsidRDefault="00000000" w:rsidRPr="00000000" w14:paraId="0000003F">
      <w:pPr>
        <w:numPr>
          <w:ilvl w:val="0"/>
          <w:numId w:val="2"/>
        </w:numPr>
        <w:spacing w:after="0" w:line="240" w:lineRule="auto"/>
        <w:ind w:left="720" w:hanging="360"/>
        <w:rPr>
          <w:u w:val="none"/>
        </w:rPr>
      </w:pPr>
      <w:r w:rsidDel="00000000" w:rsidR="00000000" w:rsidRPr="00000000">
        <w:rPr>
          <w:rtl w:val="0"/>
        </w:rPr>
        <w:t xml:space="preserve">Utilized various tools and equipment, highlighting troubleshooting and problem-solving abilities.</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rPr>
          <w:b w:val="1"/>
          <w:rtl w:val="0"/>
        </w:rPr>
        <w:t xml:space="preserve">Interests and Achievements</w:t>
      </w:r>
      <w:r w:rsidDel="00000000" w:rsidR="00000000" w:rsidRPr="00000000">
        <w:rPr>
          <w:b w:val="1"/>
          <w:sz w:val="24"/>
          <w:szCs w:val="24"/>
          <w:rtl w:val="0"/>
        </w:rPr>
        <w:t xml:space="preserve">:</w:t>
      </w:r>
    </w:p>
    <w:p w:rsidR="00000000" w:rsidDel="00000000" w:rsidP="00000000" w:rsidRDefault="00000000" w:rsidRPr="00000000" w14:paraId="00000042">
      <w:pPr>
        <w:spacing w:after="0" w:line="240" w:lineRule="auto"/>
        <w:rPr/>
      </w:pPr>
      <w:r w:rsidDel="00000000" w:rsidR="00000000" w:rsidRPr="00000000">
        <w:rPr>
          <w:rtl w:val="0"/>
        </w:rPr>
        <w:t xml:space="preserve">Computing: Currently enrolled in a 3-month software skills bootcamp training course, demonstrating commitment to further study and development. Actively engaged in software development projects, including web development using HTML, CSS, and JavaScript. I like to watch Youtube tutorials on coding and follow along to help me improve my skills and become proficient in my coding. </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b w:val="1"/>
          <w:color w:val="374151"/>
          <w:shd w:fill="f7f7f8" w:val="clear"/>
        </w:rPr>
      </w:pPr>
      <w:r w:rsidDel="00000000" w:rsidR="00000000" w:rsidRPr="00000000">
        <w:rPr>
          <w:b w:val="1"/>
          <w:rtl w:val="0"/>
        </w:rPr>
        <w:t xml:space="preserve">Hobbies: </w:t>
      </w:r>
      <w:r w:rsidDel="00000000" w:rsidR="00000000" w:rsidRPr="00000000">
        <w:rPr>
          <w:rtl w:val="0"/>
        </w:rPr>
      </w:r>
    </w:p>
    <w:p w:rsidR="00000000" w:rsidDel="00000000" w:rsidP="00000000" w:rsidRDefault="00000000" w:rsidRPr="00000000" w14:paraId="00000045">
      <w:pPr>
        <w:spacing w:after="0" w:line="240" w:lineRule="auto"/>
        <w:rPr>
          <w:vertAlign w:val="baseline"/>
        </w:rPr>
      </w:pPr>
      <w:r w:rsidDel="00000000" w:rsidR="00000000" w:rsidRPr="00000000">
        <w:rPr>
          <w:rtl w:val="0"/>
        </w:rPr>
        <w:t xml:space="preserve">I have a diverse range of hobbies. I enjoy spending time playing games, socialising with friends, and maintaining an active lifestyle through activities like going to the gym. More recently, I've been dedicated to self-improvement and productivity, which includes reading, continuous learning, and finding ways to stay physically and mentally active.</w:t>
      </w:r>
      <w:r w:rsidDel="00000000" w:rsidR="00000000" w:rsidRPr="00000000">
        <w:rPr>
          <w:rtl w:val="0"/>
        </w:rPr>
      </w:r>
    </w:p>
    <w:p w:rsidR="00000000" w:rsidDel="00000000" w:rsidP="00000000" w:rsidRDefault="00000000" w:rsidRPr="00000000" w14:paraId="00000046">
      <w:pPr>
        <w:spacing w:after="0" w:line="240" w:lineRule="auto"/>
        <w:rPr>
          <w:b w:val="0"/>
          <w:vertAlign w:val="baseline"/>
        </w:rPr>
      </w:pPr>
      <w:r w:rsidDel="00000000" w:rsidR="00000000" w:rsidRPr="00000000">
        <w:rPr>
          <w:rtl w:val="0"/>
        </w:rPr>
      </w:r>
    </w:p>
    <w:p w:rsidR="00000000" w:rsidDel="00000000" w:rsidP="00000000" w:rsidRDefault="00000000" w:rsidRPr="00000000" w14:paraId="00000047">
      <w:pPr>
        <w:spacing w:after="0" w:line="240" w:lineRule="auto"/>
        <w:rPr>
          <w:b w:val="1"/>
          <w:vertAlign w:val="baseline"/>
        </w:rPr>
      </w:pPr>
      <w:r w:rsidDel="00000000" w:rsidR="00000000" w:rsidRPr="00000000">
        <w:rPr>
          <w:b w:val="1"/>
          <w:vertAlign w:val="baseline"/>
          <w:rtl w:val="0"/>
        </w:rPr>
        <w:t xml:space="preserve">Additional Info:</w:t>
      </w:r>
    </w:p>
    <w:p w:rsidR="00000000" w:rsidDel="00000000" w:rsidP="00000000" w:rsidRDefault="00000000" w:rsidRPr="00000000" w14:paraId="00000048">
      <w:pPr>
        <w:spacing w:after="0" w:line="240" w:lineRule="auto"/>
        <w:rPr/>
      </w:pPr>
      <w:r w:rsidDel="00000000" w:rsidR="00000000" w:rsidRPr="00000000">
        <w:rPr>
          <w:rtl w:val="0"/>
        </w:rPr>
        <w:t xml:space="preserve">I have a full driving license </w:t>
      </w:r>
    </w:p>
    <w:p w:rsidR="00000000" w:rsidDel="00000000" w:rsidP="00000000" w:rsidRDefault="00000000" w:rsidRPr="00000000" w14:paraId="00000049">
      <w:pPr>
        <w:spacing w:after="0" w:line="240" w:lineRule="auto"/>
        <w:rPr>
          <w:b w:val="1"/>
        </w:rPr>
      </w:pPr>
      <w:r w:rsidDel="00000000" w:rsidR="00000000" w:rsidRPr="00000000">
        <w:rPr>
          <w:rtl w:val="0"/>
        </w:rPr>
        <w:t xml:space="preserve">I speak both english and bengali</w:t>
      </w:r>
      <w:r w:rsidDel="00000000" w:rsidR="00000000" w:rsidRPr="00000000">
        <w:rPr>
          <w:b w:val="1"/>
          <w:rtl w:val="0"/>
        </w:rPr>
        <w:t xml:space="preserve"> </w:t>
      </w:r>
    </w:p>
    <w:p w:rsidR="00000000" w:rsidDel="00000000" w:rsidP="00000000" w:rsidRDefault="00000000" w:rsidRPr="00000000" w14:paraId="0000004A">
      <w:pPr>
        <w:spacing w:after="0" w:line="240" w:lineRule="auto"/>
        <w:rPr>
          <w:vertAlign w:val="baseline"/>
        </w:rPr>
      </w:pPr>
      <w:r w:rsidDel="00000000" w:rsidR="00000000" w:rsidRPr="00000000">
        <w:rPr>
          <w:rtl w:val="0"/>
        </w:rPr>
      </w:r>
    </w:p>
    <w:p w:rsidR="00000000" w:rsidDel="00000000" w:rsidP="00000000" w:rsidRDefault="00000000" w:rsidRPr="00000000" w14:paraId="0000004B">
      <w:pPr>
        <w:spacing w:after="0" w:line="240" w:lineRule="auto"/>
        <w:jc w:val="center"/>
        <w:rPr>
          <w:b w:val="0"/>
          <w:vertAlign w:val="baseline"/>
        </w:rPr>
      </w:pPr>
      <w:r w:rsidDel="00000000" w:rsidR="00000000" w:rsidRPr="00000000">
        <w:rPr>
          <w:b w:val="1"/>
          <w:vertAlign w:val="baseline"/>
          <w:rtl w:val="0"/>
        </w:rPr>
        <w:t xml:space="preserve">References available upon request</w:t>
      </w:r>
      <w:r w:rsidDel="00000000" w:rsidR="00000000" w:rsidRPr="00000000">
        <w:rPr>
          <w:rtl w:val="0"/>
        </w:rPr>
      </w:r>
    </w:p>
    <w:p w:rsidR="00000000" w:rsidDel="00000000" w:rsidP="00000000" w:rsidRDefault="00000000" w:rsidRPr="00000000" w14:paraId="0000004C">
      <w:pPr>
        <w:spacing w:after="0" w:line="240" w:lineRule="auto"/>
        <w:ind w:left="750" w:firstLine="0"/>
        <w:rPr>
          <w:vertAlign w:val="baseline"/>
        </w:rPr>
      </w:pPr>
      <w:r w:rsidDel="00000000" w:rsidR="00000000" w:rsidRPr="00000000">
        <w:rPr>
          <w:rtl w:val="0"/>
        </w:rPr>
      </w:r>
    </w:p>
    <w:p w:rsidR="00000000" w:rsidDel="00000000" w:rsidP="00000000" w:rsidRDefault="00000000" w:rsidRPr="00000000" w14:paraId="0000004D">
      <w:pPr>
        <w:spacing w:after="0" w:line="240" w:lineRule="auto"/>
        <w:ind w:left="426" w:firstLine="0"/>
        <w:rPr>
          <w:vertAlign w:val="baseline"/>
        </w:rPr>
      </w:pPr>
      <w:r w:rsidDel="00000000" w:rsidR="00000000" w:rsidRPr="00000000">
        <w:rPr>
          <w:rtl w:val="0"/>
        </w:rPr>
      </w:r>
    </w:p>
    <w:sectPr>
      <w:pgSz w:h="16838" w:w="11906" w:orient="portrait"/>
      <w:pgMar w:bottom="568"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